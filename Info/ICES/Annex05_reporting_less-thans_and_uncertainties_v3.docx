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4" w:type="dxa"/>
        <w:tblCellMar>
          <w:top w:w="85" w:type="dxa"/>
          <w:left w:w="0" w:type="dxa"/>
          <w:bottom w:w="85" w:type="dxa"/>
          <w:right w:w="0" w:type="dxa"/>
        </w:tblCellMar>
        <w:tblLook w:val="01E0" w:firstRow="1" w:lastRow="1" w:firstColumn="1" w:lastColumn="1" w:noHBand="0" w:noVBand="0"/>
      </w:tblPr>
      <w:tblGrid>
        <w:gridCol w:w="5203"/>
        <w:gridCol w:w="4521"/>
      </w:tblGrid>
      <w:tr w:rsidR="00AA3E23" w:rsidRPr="00951103" w14:paraId="16D954EA" w14:textId="77777777" w:rsidTr="003F514C">
        <w:trPr>
          <w:trHeight w:val="284"/>
        </w:trPr>
        <w:tc>
          <w:tcPr>
            <w:tcW w:w="5203" w:type="dxa"/>
          </w:tcPr>
          <w:p w14:paraId="7DB98444" w14:textId="77777777" w:rsidR="00AA3E23" w:rsidRPr="00951103" w:rsidRDefault="00AA3E23" w:rsidP="003F514C">
            <w:pPr>
              <w:pStyle w:val="Docheader"/>
              <w:spacing w:line="240" w:lineRule="auto"/>
              <w:rPr>
                <w:sz w:val="26"/>
                <w:szCs w:val="26"/>
                <w:lang w:val="en-GB"/>
              </w:rPr>
            </w:pPr>
          </w:p>
        </w:tc>
        <w:tc>
          <w:tcPr>
            <w:tcW w:w="4521" w:type="dxa"/>
          </w:tcPr>
          <w:p w14:paraId="511411CC" w14:textId="7288FD6D" w:rsidR="00AA3E23" w:rsidRDefault="00AA3E23" w:rsidP="003F514C">
            <w:pPr>
              <w:pStyle w:val="Docheader"/>
              <w:spacing w:line="240" w:lineRule="auto"/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Annex 5</w:t>
            </w:r>
          </w:p>
          <w:p w14:paraId="09FBAAEF" w14:textId="4B70F564" w:rsidR="00AA3E23" w:rsidRPr="00951103" w:rsidRDefault="00AA3E23" w:rsidP="00AA3E23">
            <w:pPr>
              <w:pStyle w:val="Docheader"/>
              <w:spacing w:line="240" w:lineRule="auto"/>
              <w:jc w:val="right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Ref. §3.7</w:t>
            </w:r>
          </w:p>
        </w:tc>
      </w:tr>
      <w:tr w:rsidR="00AA3E23" w:rsidRPr="00951103" w14:paraId="23694103" w14:textId="77777777" w:rsidTr="003F514C">
        <w:trPr>
          <w:trHeight w:val="284"/>
        </w:trPr>
        <w:tc>
          <w:tcPr>
            <w:tcW w:w="9724" w:type="dxa"/>
            <w:gridSpan w:val="2"/>
          </w:tcPr>
          <w:p w14:paraId="2A9B506D" w14:textId="77777777" w:rsidR="00AA3E23" w:rsidRPr="00951103" w:rsidRDefault="00AA3E23" w:rsidP="003F514C">
            <w:pPr>
              <w:pStyle w:val="Docheader"/>
              <w:spacing w:line="240" w:lineRule="auto"/>
              <w:rPr>
                <w:i/>
                <w:sz w:val="26"/>
                <w:szCs w:val="26"/>
                <w:lang w:val="en-GB"/>
              </w:rPr>
            </w:pPr>
            <w:r w:rsidRPr="00951103">
              <w:rPr>
                <w:sz w:val="26"/>
                <w:szCs w:val="26"/>
                <w:lang w:val="en-GB"/>
              </w:rPr>
              <w:t>OSPAR Convention for the Protection of the Marine Environment of the North-East Atlantic</w:t>
            </w:r>
          </w:p>
        </w:tc>
      </w:tr>
      <w:tr w:rsidR="00AA3E23" w:rsidRPr="00951103" w14:paraId="0F5D8D0D" w14:textId="77777777" w:rsidTr="003F514C">
        <w:trPr>
          <w:trHeight w:val="284"/>
        </w:trPr>
        <w:tc>
          <w:tcPr>
            <w:tcW w:w="9724" w:type="dxa"/>
            <w:gridSpan w:val="2"/>
            <w:tcBorders>
              <w:bottom w:val="single" w:sz="4" w:space="0" w:color="808080"/>
            </w:tcBorders>
          </w:tcPr>
          <w:p w14:paraId="17EFDAA5" w14:textId="5A907FA8" w:rsidR="00AA3E23" w:rsidRPr="00951103" w:rsidRDefault="00AA3E23" w:rsidP="003F514C">
            <w:pPr>
              <w:pStyle w:val="Docheader"/>
              <w:spacing w:line="240" w:lineRule="auto"/>
              <w:rPr>
                <w:sz w:val="26"/>
                <w:szCs w:val="26"/>
                <w:lang w:val="en-GB"/>
              </w:rPr>
            </w:pPr>
            <w:r w:rsidRPr="00951103">
              <w:rPr>
                <w:sz w:val="26"/>
                <w:szCs w:val="26"/>
                <w:lang w:val="en-GB"/>
              </w:rPr>
              <w:t>Meeting of the Working</w:t>
            </w:r>
            <w:r w:rsidR="00294266">
              <w:rPr>
                <w:sz w:val="26"/>
                <w:szCs w:val="26"/>
                <w:lang w:val="en-GB"/>
              </w:rPr>
              <w:t xml:space="preserve"> </w:t>
            </w:r>
            <w:r w:rsidRPr="00951103">
              <w:rPr>
                <w:sz w:val="26"/>
                <w:szCs w:val="26"/>
                <w:lang w:val="en-GB"/>
              </w:rPr>
              <w:t>Group on Monitoring and on Trends and Effects of Substances in the Marine Environment (MIME)</w:t>
            </w:r>
          </w:p>
          <w:p w14:paraId="67A3BB83" w14:textId="77777777" w:rsidR="00AA3E23" w:rsidRPr="00951103" w:rsidRDefault="00AA3E23" w:rsidP="003F514C">
            <w:pPr>
              <w:pStyle w:val="Docheader"/>
              <w:spacing w:before="120" w:line="240" w:lineRule="auto"/>
              <w:rPr>
                <w:sz w:val="26"/>
                <w:szCs w:val="26"/>
                <w:lang w:val="en-GB"/>
              </w:rPr>
            </w:pPr>
            <w:r w:rsidRPr="00951103">
              <w:rPr>
                <w:sz w:val="26"/>
                <w:szCs w:val="26"/>
                <w:lang w:val="en-GB"/>
              </w:rPr>
              <w:t xml:space="preserve">Copenhagen: </w:t>
            </w:r>
            <w:r>
              <w:rPr>
                <w:sz w:val="26"/>
                <w:szCs w:val="26"/>
                <w:lang w:val="en-GB"/>
              </w:rPr>
              <w:t>19</w:t>
            </w:r>
            <w:r w:rsidRPr="00951103">
              <w:rPr>
                <w:sz w:val="26"/>
                <w:szCs w:val="26"/>
                <w:lang w:val="en-GB"/>
              </w:rPr>
              <w:t>–2</w:t>
            </w:r>
            <w:r>
              <w:rPr>
                <w:sz w:val="26"/>
                <w:szCs w:val="26"/>
                <w:lang w:val="en-GB"/>
              </w:rPr>
              <w:t>3</w:t>
            </w:r>
            <w:r w:rsidRPr="00951103">
              <w:rPr>
                <w:sz w:val="26"/>
                <w:szCs w:val="26"/>
                <w:lang w:val="en-GB"/>
              </w:rPr>
              <w:t xml:space="preserve"> November 201</w:t>
            </w:r>
            <w:r>
              <w:rPr>
                <w:sz w:val="26"/>
                <w:szCs w:val="26"/>
                <w:lang w:val="en-GB"/>
              </w:rPr>
              <w:t>8</w:t>
            </w:r>
          </w:p>
        </w:tc>
      </w:tr>
    </w:tbl>
    <w:p w14:paraId="12F8D3E3" w14:textId="15A00FF4" w:rsidR="00AA3E23" w:rsidRPr="00951103" w:rsidRDefault="00AA3E23" w:rsidP="00AA3E23">
      <w:pPr>
        <w:pStyle w:val="Title"/>
      </w:pPr>
      <w:r w:rsidRPr="00AA3E23">
        <w:t>Reporting of less-than values and uncertainties for chemical concentrations</w:t>
      </w:r>
    </w:p>
    <w:p w14:paraId="29600F5D" w14:textId="0229008B" w:rsidR="00AA3E23" w:rsidRDefault="001D73AF" w:rsidP="00A74F28">
      <w:r w:rsidRPr="00AA3E23">
        <w:t>Th</w:t>
      </w:r>
      <w:r w:rsidR="000B049F" w:rsidRPr="00AA3E23">
        <w:t xml:space="preserve">is Annex aims to clarify the </w:t>
      </w:r>
      <w:r w:rsidRPr="00AA3E23">
        <w:t>way that</w:t>
      </w:r>
      <w:r w:rsidR="000B049F" w:rsidRPr="00AA3E23">
        <w:t xml:space="preserve"> </w:t>
      </w:r>
      <w:r w:rsidRPr="00AA3E23">
        <w:t>less-than values and uncertainties should b</w:t>
      </w:r>
      <w:r w:rsidR="000B049F" w:rsidRPr="00AA3E23">
        <w:t>e reported to the ICES database.</w:t>
      </w:r>
      <w:r w:rsidR="00294266">
        <w:t xml:space="preserve"> </w:t>
      </w:r>
      <w:r w:rsidR="00675077" w:rsidRPr="00AA3E23">
        <w:t>It applies to the reporting of chemical concentration</w:t>
      </w:r>
      <w:r w:rsidR="00C442FE">
        <w:t xml:space="preserve"> measurements</w:t>
      </w:r>
      <w:r w:rsidR="00675077" w:rsidRPr="00AA3E23">
        <w:t xml:space="preserve"> </w:t>
      </w:r>
      <w:r w:rsidR="00A00E38">
        <w:t>(</w:t>
      </w:r>
      <w:r w:rsidR="00675077" w:rsidRPr="00AA3E23">
        <w:t>and biological effects</w:t>
      </w:r>
      <w:r w:rsidR="00A00E38">
        <w:t xml:space="preserve"> measurements</w:t>
      </w:r>
      <w:r w:rsidR="00675077" w:rsidRPr="00AA3E23">
        <w:t>, such as bile metabolite concentration</w:t>
      </w:r>
      <w:r w:rsidR="001811BF" w:rsidRPr="00AA3E23">
        <w:t>s</w:t>
      </w:r>
      <w:r w:rsidR="00C442FE">
        <w:t xml:space="preserve"> or EROD activities</w:t>
      </w:r>
      <w:r w:rsidR="00A00E38">
        <w:t xml:space="preserve">, </w:t>
      </w:r>
      <w:r w:rsidR="00C442FE">
        <w:t>which</w:t>
      </w:r>
      <w:r w:rsidR="009A43E4">
        <w:t xml:space="preserve"> </w:t>
      </w:r>
      <w:r w:rsidR="00066ADD">
        <w:t xml:space="preserve">must be </w:t>
      </w:r>
      <w:r w:rsidR="009A43E4">
        <w:t>positive and which have</w:t>
      </w:r>
      <w:r w:rsidR="00A00E38">
        <w:t xml:space="preserve"> limits of detection </w:t>
      </w:r>
      <w:r w:rsidR="00F66D47">
        <w:t xml:space="preserve">and quantification </w:t>
      </w:r>
      <w:r w:rsidR="00980847">
        <w:t>analogous to those for concentration measurements</w:t>
      </w:r>
      <w:r w:rsidR="00675077" w:rsidRPr="00AA3E23">
        <w:t>).</w:t>
      </w:r>
      <w:r w:rsidR="00294266">
        <w:t xml:space="preserve"> </w:t>
      </w:r>
      <w:r w:rsidR="001811BF" w:rsidRPr="00AA3E23">
        <w:t>Correct r</w:t>
      </w:r>
      <w:r w:rsidR="00675077" w:rsidRPr="00AA3E23">
        <w:t xml:space="preserve">eporting </w:t>
      </w:r>
      <w:r w:rsidR="001811BF" w:rsidRPr="00AA3E23">
        <w:t xml:space="preserve">of </w:t>
      </w:r>
      <w:r w:rsidR="00675077" w:rsidRPr="00AA3E23">
        <w:t xml:space="preserve">less-than values and uncertainties is </w:t>
      </w:r>
      <w:r w:rsidR="000B049F" w:rsidRPr="00AA3E23">
        <w:t>important t</w:t>
      </w:r>
      <w:r w:rsidR="00E35817" w:rsidRPr="00AA3E23">
        <w:t xml:space="preserve">o avoid spurious results in the OSPAR </w:t>
      </w:r>
      <w:r w:rsidRPr="00AA3E23">
        <w:t>MIME assess</w:t>
      </w:r>
      <w:r w:rsidR="00AA3E23">
        <w:t>ment.</w:t>
      </w:r>
    </w:p>
    <w:p w14:paraId="7A46EF70" w14:textId="6D1A5D66" w:rsidR="000B049F" w:rsidRPr="009F6ABC" w:rsidRDefault="00E42F5B" w:rsidP="00BE4097">
      <w:pPr>
        <w:pStyle w:val="Heading1"/>
      </w:pPr>
      <w:r w:rsidRPr="009F6ABC">
        <w:t>Recommended way of reporting l</w:t>
      </w:r>
      <w:r w:rsidR="000B049F" w:rsidRPr="009F6ABC">
        <w:t>ess-than values</w:t>
      </w:r>
    </w:p>
    <w:p w14:paraId="6A2D6637" w14:textId="4FCE260B" w:rsidR="00120E47" w:rsidRDefault="00120E47" w:rsidP="00E1080E">
      <w:r>
        <w:t>Chemical measurements can be reported to the ICES database as either the measured value or as a less</w:t>
      </w:r>
      <w:r>
        <w:noBreakHyphen/>
        <w:t xml:space="preserve">than value. </w:t>
      </w:r>
      <w:r w:rsidR="005B118C">
        <w:t>T</w:t>
      </w:r>
      <w:r>
        <w:t xml:space="preserve">he limit of detection </w:t>
      </w:r>
      <w:r w:rsidR="005B118C">
        <w:t xml:space="preserve">should be </w:t>
      </w:r>
      <w:r>
        <w:t xml:space="preserve">used to determine whether the measured value or a less-than value is reported, </w:t>
      </w:r>
      <w:r w:rsidR="005B118C">
        <w:t xml:space="preserve">with measured values below the limit of detection being reported as less-than values.  (In practice the limit of quantification is sometimes used, although this is not recommended – see later.) </w:t>
      </w:r>
      <w:r>
        <w:t xml:space="preserve">If a measurement is reported as a </w:t>
      </w:r>
      <w:r w:rsidR="00E857DB">
        <w:t>less-than value, then</w:t>
      </w:r>
      <w:r w:rsidR="000670F5">
        <w:t xml:space="preserve"> a data-analyst </w:t>
      </w:r>
      <w:r w:rsidR="00082142">
        <w:t xml:space="preserve">should </w:t>
      </w:r>
      <w:r w:rsidR="000670F5">
        <w:t xml:space="preserve">subsequently infer that that </w:t>
      </w:r>
      <w:r>
        <w:t xml:space="preserve">the </w:t>
      </w:r>
      <w:r w:rsidR="000670F5">
        <w:t>measured value is</w:t>
      </w:r>
      <w:r>
        <w:t xml:space="preserve"> somewhere between zero and the </w:t>
      </w:r>
      <w:r w:rsidR="000670F5">
        <w:t>reported va</w:t>
      </w:r>
      <w:r>
        <w:t>lue. For exa</w:t>
      </w:r>
      <w:r w:rsidR="00D71B1B">
        <w:t>mple, a less-than value of 0.3 sh</w:t>
      </w:r>
      <w:r>
        <w:t xml:space="preserve">ould mean that the </w:t>
      </w:r>
      <w:r w:rsidR="000670F5">
        <w:t>measured value is</w:t>
      </w:r>
      <w:r>
        <w:t xml:space="preserve"> somewhere between 0 and 0.3.  </w:t>
      </w:r>
    </w:p>
    <w:p w14:paraId="63B88A52" w14:textId="222DDA20" w:rsidR="00F66D47" w:rsidRPr="00AA3E23" w:rsidRDefault="00F66D47" w:rsidP="00E1080E">
      <w:r>
        <w:t>Let:</w:t>
      </w:r>
    </w:p>
    <w:p w14:paraId="399F475A" w14:textId="77777777" w:rsidR="00F66D47" w:rsidRPr="00AA3E23" w:rsidRDefault="00F66D47" w:rsidP="00F66D47">
      <w:pPr>
        <w:pStyle w:val="ListParagraph"/>
        <w:numPr>
          <w:ilvl w:val="0"/>
          <w:numId w:val="5"/>
        </w:numPr>
      </w:pPr>
      <w:r w:rsidRPr="00AA3E23">
        <w:t xml:space="preserve">MV be the </w:t>
      </w:r>
      <w:r>
        <w:t xml:space="preserve">measured </w:t>
      </w:r>
      <w:r w:rsidRPr="00AA3E23">
        <w:t xml:space="preserve">value </w:t>
      </w:r>
      <w:r>
        <w:t xml:space="preserve">for a </w:t>
      </w:r>
      <w:r w:rsidRPr="00AA3E23">
        <w:t xml:space="preserve">sample; </w:t>
      </w:r>
    </w:p>
    <w:p w14:paraId="2E812030" w14:textId="77777777" w:rsidR="00F66D47" w:rsidRPr="00AA3E23" w:rsidRDefault="00F66D47" w:rsidP="00F66D47">
      <w:pPr>
        <w:pStyle w:val="ListParagraph"/>
        <w:numPr>
          <w:ilvl w:val="0"/>
          <w:numId w:val="5"/>
        </w:numPr>
      </w:pPr>
      <w:r w:rsidRPr="00AA3E23">
        <w:t>L</w:t>
      </w:r>
      <w:r>
        <w:t>O</w:t>
      </w:r>
      <w:r w:rsidRPr="00AA3E23">
        <w:t>D be the limit of detection for the sample</w:t>
      </w:r>
    </w:p>
    <w:p w14:paraId="2ABC98C5" w14:textId="77777777" w:rsidR="00F66D47" w:rsidRPr="00AA3E23" w:rsidRDefault="00F66D47" w:rsidP="00F66D47">
      <w:pPr>
        <w:pStyle w:val="ListParagraph"/>
        <w:numPr>
          <w:ilvl w:val="0"/>
          <w:numId w:val="5"/>
        </w:numPr>
        <w:ind w:left="357" w:hanging="357"/>
        <w:contextualSpacing w:val="0"/>
      </w:pPr>
      <w:r>
        <w:t>LO</w:t>
      </w:r>
      <w:r w:rsidRPr="00AA3E23">
        <w:t>Q be the limit of quantification for the sample</w:t>
      </w:r>
    </w:p>
    <w:p w14:paraId="0E5C9E71" w14:textId="7AC915F9" w:rsidR="0052308B" w:rsidRPr="00AA3E23" w:rsidRDefault="009F6ABC" w:rsidP="00E1080E">
      <w:r>
        <w:t xml:space="preserve">The reporting of </w:t>
      </w:r>
      <w:r w:rsidR="00F66D47">
        <w:t xml:space="preserve">these data </w:t>
      </w:r>
      <w:r w:rsidR="0052308B" w:rsidRPr="00AA3E23">
        <w:t xml:space="preserve">involves four variables: </w:t>
      </w:r>
    </w:p>
    <w:p w14:paraId="1237072E" w14:textId="562BE01E" w:rsidR="0052308B" w:rsidRPr="00AA3E23" w:rsidRDefault="0052308B" w:rsidP="0052308B">
      <w:pPr>
        <w:pStyle w:val="ListParagraph"/>
        <w:numPr>
          <w:ilvl w:val="0"/>
          <w:numId w:val="7"/>
        </w:numPr>
      </w:pPr>
      <w:r w:rsidRPr="00AA3E23">
        <w:t xml:space="preserve">VALUE is a number </w:t>
      </w:r>
      <w:r w:rsidR="00A74F28">
        <w:t xml:space="preserve">that </w:t>
      </w:r>
      <w:r w:rsidRPr="00AA3E23">
        <w:t>giv</w:t>
      </w:r>
      <w:r w:rsidR="00A74F28">
        <w:t>es</w:t>
      </w:r>
      <w:r w:rsidRPr="00AA3E23">
        <w:t xml:space="preserve"> </w:t>
      </w:r>
      <w:r w:rsidR="00E1080E">
        <w:t>either t</w:t>
      </w:r>
      <w:r w:rsidRPr="00AA3E23">
        <w:t>he measured value</w:t>
      </w:r>
      <w:r w:rsidR="00E1080E">
        <w:t xml:space="preserve"> or a less-than value </w:t>
      </w:r>
    </w:p>
    <w:p w14:paraId="641B370A" w14:textId="5D08459E" w:rsidR="0052308B" w:rsidRPr="00AA3E23" w:rsidRDefault="00F00E1B" w:rsidP="0052308B">
      <w:pPr>
        <w:pStyle w:val="ListParagraph"/>
        <w:numPr>
          <w:ilvl w:val="0"/>
          <w:numId w:val="7"/>
        </w:numPr>
      </w:pPr>
      <w:hyperlink r:id="rId9" w:history="1">
        <w:r w:rsidR="0052308B" w:rsidRPr="00CD4841">
          <w:rPr>
            <w:rStyle w:val="Hyperlink"/>
          </w:rPr>
          <w:t>QFLAG</w:t>
        </w:r>
      </w:hyperlink>
      <w:r w:rsidR="0052308B" w:rsidRPr="00AA3E23">
        <w:t xml:space="preserve"> is a code </w:t>
      </w:r>
      <w:r w:rsidR="00A74F28">
        <w:t xml:space="preserve">that </w:t>
      </w:r>
      <w:r w:rsidR="00E1080E">
        <w:t>indicat</w:t>
      </w:r>
      <w:r w:rsidR="00A74F28">
        <w:t xml:space="preserve">es </w:t>
      </w:r>
      <w:r w:rsidR="00E1080E">
        <w:t>whether VALUE is the measure</w:t>
      </w:r>
      <w:r w:rsidR="0052308B" w:rsidRPr="00AA3E23">
        <w:t>d</w:t>
      </w:r>
      <w:r w:rsidR="00E1080E">
        <w:t xml:space="preserve"> value or a less-than value and, in the latter case, describ</w:t>
      </w:r>
      <w:r w:rsidR="00A74F28">
        <w:t>es</w:t>
      </w:r>
      <w:r w:rsidR="00E1080E">
        <w:t xml:space="preserve"> whether the </w:t>
      </w:r>
      <w:r w:rsidR="002001CA">
        <w:t xml:space="preserve">less-than value is based on the </w:t>
      </w:r>
      <w:r w:rsidR="00E1080E">
        <w:t>limit of detection or quantification</w:t>
      </w:r>
    </w:p>
    <w:p w14:paraId="031B77D8" w14:textId="2851BA4C" w:rsidR="0052308B" w:rsidRPr="00AA3E23" w:rsidRDefault="00F00E1B" w:rsidP="0052308B">
      <w:pPr>
        <w:pStyle w:val="ListParagraph"/>
        <w:numPr>
          <w:ilvl w:val="0"/>
          <w:numId w:val="7"/>
        </w:numPr>
      </w:pPr>
      <w:hyperlink r:id="rId10" w:history="1">
        <w:r w:rsidR="0052308B" w:rsidRPr="00CD4841">
          <w:rPr>
            <w:rStyle w:val="Hyperlink"/>
          </w:rPr>
          <w:t>DETLI</w:t>
        </w:r>
      </w:hyperlink>
      <w:r w:rsidR="0052308B" w:rsidRPr="00AA3E23">
        <w:t xml:space="preserve"> is a number </w:t>
      </w:r>
      <w:r w:rsidR="00A74F28">
        <w:t xml:space="preserve">that gives </w:t>
      </w:r>
      <w:r w:rsidR="0052308B" w:rsidRPr="00AA3E23">
        <w:t>the limit of detection</w:t>
      </w:r>
    </w:p>
    <w:p w14:paraId="4FD13A96" w14:textId="5DB47D9C" w:rsidR="0052308B" w:rsidRPr="00AA3E23" w:rsidRDefault="00F00E1B" w:rsidP="0052308B">
      <w:pPr>
        <w:pStyle w:val="ListParagraph"/>
        <w:numPr>
          <w:ilvl w:val="0"/>
          <w:numId w:val="7"/>
        </w:numPr>
      </w:pPr>
      <w:hyperlink r:id="rId11" w:history="1">
        <w:r w:rsidR="0052308B" w:rsidRPr="00CD4841">
          <w:rPr>
            <w:rStyle w:val="Hyperlink"/>
          </w:rPr>
          <w:t>LMQNT</w:t>
        </w:r>
      </w:hyperlink>
      <w:r w:rsidR="00A74F28">
        <w:t xml:space="preserve"> is a number that gives</w:t>
      </w:r>
      <w:r w:rsidR="0052308B" w:rsidRPr="00AA3E23">
        <w:t xml:space="preserve"> the limit of quantification</w:t>
      </w:r>
    </w:p>
    <w:p w14:paraId="347BE960" w14:textId="370B9573" w:rsidR="00791D40" w:rsidRPr="00AA3E23" w:rsidRDefault="00791D40" w:rsidP="00A74F28">
      <w:pPr>
        <w:keepNext/>
        <w:spacing w:after="240"/>
      </w:pPr>
      <w:r w:rsidRPr="00AA3E23">
        <w:lastRenderedPageBreak/>
        <w:t>The data should be reported as:</w:t>
      </w:r>
    </w:p>
    <w:tbl>
      <w:tblPr>
        <w:tblStyle w:val="TableGrid"/>
        <w:tblW w:w="7654" w:type="dxa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134"/>
        <w:gridCol w:w="1418"/>
        <w:gridCol w:w="1275"/>
      </w:tblGrid>
      <w:tr w:rsidR="00791D40" w:rsidRPr="00AA3E23" w14:paraId="69EB2F0E" w14:textId="77777777" w:rsidTr="00791D40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055E0581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Case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0305C94F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10088BF5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QFLAG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32EDE895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DETLI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6C007DE8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LMQNT</w:t>
            </w:r>
          </w:p>
        </w:tc>
      </w:tr>
      <w:tr w:rsidR="00791D40" w:rsidRPr="00AA3E23" w14:paraId="29779D01" w14:textId="77777777" w:rsidTr="008906D9"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14:paraId="7E791D00" w14:textId="0DD1BD36" w:rsidR="00791D40" w:rsidRPr="00AA3E23" w:rsidRDefault="008906D9" w:rsidP="00A74F28">
            <w:pPr>
              <w:keepNext/>
              <w:spacing w:after="0" w:line="276" w:lineRule="auto"/>
              <w:rPr>
                <w:vertAlign w:val="subscript"/>
              </w:rPr>
            </w:pPr>
            <w:r>
              <w:t>LOQ &lt; MV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</w:tcBorders>
          </w:tcPr>
          <w:p w14:paraId="075A7EF1" w14:textId="7777777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MV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</w:tcPr>
          <w:p w14:paraId="35C4936E" w14:textId="77777777" w:rsidR="00791D40" w:rsidRPr="00AA3E23" w:rsidRDefault="00791D40" w:rsidP="00A74F28">
            <w:pPr>
              <w:keepNext/>
              <w:spacing w:after="0" w:line="276" w:lineRule="auto"/>
            </w:pPr>
          </w:p>
        </w:tc>
        <w:tc>
          <w:tcPr>
            <w:tcW w:w="1418" w:type="dxa"/>
            <w:tcBorders>
              <w:top w:val="single" w:sz="4" w:space="0" w:color="808080" w:themeColor="background1" w:themeShade="80"/>
            </w:tcBorders>
          </w:tcPr>
          <w:p w14:paraId="5158BF6C" w14:textId="042507B7" w:rsidR="00791D40" w:rsidRPr="00AA3E23" w:rsidRDefault="00791D40" w:rsidP="00A74F28">
            <w:pPr>
              <w:keepNext/>
              <w:spacing w:after="0" w:line="276" w:lineRule="auto"/>
            </w:pPr>
            <w:r w:rsidRPr="00AA3E23">
              <w:t>L</w:t>
            </w:r>
            <w:r w:rsidR="00F45A5E">
              <w:t>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top w:val="single" w:sz="4" w:space="0" w:color="808080" w:themeColor="background1" w:themeShade="80"/>
            </w:tcBorders>
          </w:tcPr>
          <w:p w14:paraId="54B4719E" w14:textId="628B3AFC" w:rsidR="00791D40" w:rsidRPr="00AA3E23" w:rsidRDefault="00F45A5E" w:rsidP="00A74F28">
            <w:pPr>
              <w:keepNext/>
              <w:spacing w:after="0" w:line="276" w:lineRule="auto"/>
            </w:pPr>
            <w:r>
              <w:t>LO</w:t>
            </w:r>
            <w:r w:rsidR="00791D40" w:rsidRPr="00AA3E23">
              <w:t xml:space="preserve">Q </w:t>
            </w:r>
          </w:p>
        </w:tc>
      </w:tr>
      <w:tr w:rsidR="00B256BB" w:rsidRPr="00AA3E23" w14:paraId="541DB90B" w14:textId="77777777" w:rsidTr="008906D9">
        <w:tc>
          <w:tcPr>
            <w:tcW w:w="1984" w:type="dxa"/>
          </w:tcPr>
          <w:p w14:paraId="2FB10013" w14:textId="5EF5EE92" w:rsidR="00B256BB" w:rsidRDefault="00B256BB" w:rsidP="00A74F28">
            <w:pPr>
              <w:keepNext/>
              <w:spacing w:after="0" w:line="276" w:lineRule="auto"/>
            </w:pPr>
            <w:r>
              <w:t>LOD &lt; MV ≤ LOQ</w:t>
            </w:r>
          </w:p>
        </w:tc>
        <w:tc>
          <w:tcPr>
            <w:tcW w:w="1843" w:type="dxa"/>
          </w:tcPr>
          <w:p w14:paraId="345CA04F" w14:textId="4254821B" w:rsidR="00B256BB" w:rsidRPr="00AA3E23" w:rsidRDefault="00B256BB" w:rsidP="00A74F28">
            <w:pPr>
              <w:keepNext/>
              <w:spacing w:after="0" w:line="276" w:lineRule="auto"/>
            </w:pPr>
            <w:r>
              <w:t>MV</w:t>
            </w:r>
          </w:p>
        </w:tc>
        <w:tc>
          <w:tcPr>
            <w:tcW w:w="1134" w:type="dxa"/>
          </w:tcPr>
          <w:p w14:paraId="607ED482" w14:textId="77777777" w:rsidR="00B256BB" w:rsidRPr="00AA3E23" w:rsidRDefault="00B256BB" w:rsidP="00A74F28">
            <w:pPr>
              <w:keepNext/>
              <w:spacing w:after="0" w:line="276" w:lineRule="auto"/>
            </w:pPr>
          </w:p>
        </w:tc>
        <w:tc>
          <w:tcPr>
            <w:tcW w:w="1418" w:type="dxa"/>
          </w:tcPr>
          <w:p w14:paraId="7CAB68F2" w14:textId="42BD4BA1" w:rsidR="00B256BB" w:rsidRDefault="00B256BB" w:rsidP="00A74F28">
            <w:pPr>
              <w:keepNext/>
              <w:spacing w:after="0" w:line="276" w:lineRule="auto"/>
            </w:pPr>
            <w:r w:rsidRPr="00AA3E23">
              <w:t>L</w:t>
            </w:r>
            <w:r>
              <w:t>O</w:t>
            </w:r>
            <w:r w:rsidRPr="00AA3E23">
              <w:t xml:space="preserve">D </w:t>
            </w:r>
          </w:p>
        </w:tc>
        <w:tc>
          <w:tcPr>
            <w:tcW w:w="1275" w:type="dxa"/>
          </w:tcPr>
          <w:p w14:paraId="56E6176E" w14:textId="730B2DC9" w:rsidR="00B256BB" w:rsidRDefault="00B256BB" w:rsidP="00A74F28">
            <w:pPr>
              <w:keepNext/>
              <w:spacing w:after="0" w:line="276" w:lineRule="auto"/>
            </w:pPr>
            <w:r>
              <w:t>LO</w:t>
            </w:r>
            <w:r w:rsidRPr="00AA3E23">
              <w:t xml:space="preserve">Q </w:t>
            </w:r>
          </w:p>
        </w:tc>
      </w:tr>
      <w:tr w:rsidR="00B256BB" w:rsidRPr="00AA3E23" w14:paraId="47B784C1" w14:textId="77777777" w:rsidTr="008906D9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6CCF0AB3" w14:textId="7E47F3FF" w:rsidR="00B256BB" w:rsidRPr="00AA3E23" w:rsidRDefault="00B256BB" w:rsidP="00A74F28">
            <w:pPr>
              <w:spacing w:after="0" w:line="276" w:lineRule="auto"/>
              <w:rPr>
                <w:vertAlign w:val="subscript"/>
              </w:rPr>
            </w:pPr>
            <w:r>
              <w:t xml:space="preserve">           </w:t>
            </w:r>
            <w:r w:rsidR="002352D5">
              <w:t xml:space="preserve"> </w:t>
            </w:r>
            <w:r>
              <w:t>MV ≤ LO</w:t>
            </w:r>
            <w:r w:rsidRPr="00AA3E23">
              <w:t>D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5DDA5EF9" w14:textId="3197E905" w:rsidR="00B256BB" w:rsidRPr="00AA3E23" w:rsidRDefault="00B256BB" w:rsidP="00A74F28">
            <w:pPr>
              <w:spacing w:after="0" w:line="276" w:lineRule="auto"/>
              <w:rPr>
                <w:vertAlign w:val="subscript"/>
              </w:rPr>
            </w:pPr>
            <w:r w:rsidRPr="00AA3E23">
              <w:t>L</w:t>
            </w:r>
            <w:r>
              <w:t>O</w:t>
            </w:r>
            <w:r w:rsidRPr="00AA3E23">
              <w:t>D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1D7A70AB" w14:textId="77777777" w:rsidR="00B256BB" w:rsidRPr="00AA3E23" w:rsidRDefault="00B256BB" w:rsidP="00A74F28">
            <w:pPr>
              <w:spacing w:after="0" w:line="276" w:lineRule="auto"/>
            </w:pPr>
            <w:r w:rsidRPr="00AA3E23">
              <w:t>D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7D410D69" w14:textId="7A7EABB1" w:rsidR="00B256BB" w:rsidRPr="00AA3E23" w:rsidRDefault="00B256BB" w:rsidP="00A74F28">
            <w:pPr>
              <w:spacing w:after="0" w:line="276" w:lineRule="auto"/>
            </w:pPr>
            <w:r>
              <w:t>LO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43AC6550" w14:textId="23F0C840" w:rsidR="00B256BB" w:rsidRPr="00AA3E23" w:rsidRDefault="00B256BB" w:rsidP="00A74F28">
            <w:pPr>
              <w:spacing w:after="0" w:line="276" w:lineRule="auto"/>
            </w:pPr>
            <w:r>
              <w:t>LO</w:t>
            </w:r>
            <w:r w:rsidRPr="00AA3E23">
              <w:t xml:space="preserve">Q </w:t>
            </w:r>
          </w:p>
        </w:tc>
      </w:tr>
    </w:tbl>
    <w:p w14:paraId="666CC005" w14:textId="77777777" w:rsidR="00791D40" w:rsidRPr="00AA3E23" w:rsidRDefault="00791D40" w:rsidP="00B85060"/>
    <w:p w14:paraId="6474AFA9" w14:textId="77777777" w:rsidR="00BA0377" w:rsidRDefault="00BA0377" w:rsidP="00BA0377">
      <w:pPr>
        <w:pStyle w:val="ListParagraph"/>
        <w:ind w:left="0"/>
      </w:pPr>
      <w:r>
        <w:t>Notes:</w:t>
      </w:r>
    </w:p>
    <w:p w14:paraId="5D52BFF5" w14:textId="4B011EBE" w:rsidR="00A74F28" w:rsidRDefault="00A74F28" w:rsidP="00BA0377">
      <w:pPr>
        <w:pStyle w:val="ListParagraph"/>
        <w:numPr>
          <w:ilvl w:val="0"/>
          <w:numId w:val="13"/>
        </w:numPr>
      </w:pPr>
      <w:r>
        <w:t xml:space="preserve">There </w:t>
      </w:r>
      <w:r w:rsidR="00900AE0">
        <w:t xml:space="preserve">is </w:t>
      </w:r>
      <w:r>
        <w:t>redundancy in th</w:t>
      </w:r>
      <w:r w:rsidR="00E857DB">
        <w:t>ese reporting rules in that QFLAG can be inferred from VALUE and DETLI</w:t>
      </w:r>
      <w:r w:rsidR="002352D5">
        <w:t xml:space="preserve">. </w:t>
      </w:r>
      <w:r w:rsidR="00E857DB">
        <w:t xml:space="preserve">However, </w:t>
      </w:r>
      <w:r w:rsidR="00900AE0">
        <w:t>the redundancy is useful for trapping reporting errors</w:t>
      </w:r>
      <w:r w:rsidR="000670F5">
        <w:t xml:space="preserve">. Also, </w:t>
      </w:r>
      <w:r w:rsidR="00E857DB">
        <w:t xml:space="preserve">all </w:t>
      </w:r>
      <w:r w:rsidR="002352D5">
        <w:t xml:space="preserve">four variables (VALUE, QFLAG, DETLI and LMQNT) </w:t>
      </w:r>
      <w:r w:rsidR="00E857DB">
        <w:t xml:space="preserve">are required </w:t>
      </w:r>
      <w:r w:rsidR="00D71B1B">
        <w:t xml:space="preserve">for </w:t>
      </w:r>
      <w:r w:rsidR="000670F5">
        <w:t xml:space="preserve">the </w:t>
      </w:r>
      <w:r w:rsidR="002352D5">
        <w:t xml:space="preserve">alternative ways of reporting that are sometimes used (see later). </w:t>
      </w:r>
    </w:p>
    <w:p w14:paraId="3F34E0C2" w14:textId="5C2D16D4" w:rsidR="00900AE0" w:rsidRDefault="00900AE0" w:rsidP="00BE4097">
      <w:pPr>
        <w:pStyle w:val="ListParagraph"/>
        <w:numPr>
          <w:ilvl w:val="0"/>
          <w:numId w:val="13"/>
        </w:numPr>
      </w:pPr>
      <w:r>
        <w:t xml:space="preserve">QLAG is not intended to identify measured values that are between the LOD and the LOQ. </w:t>
      </w:r>
      <w:r w:rsidR="00D71B1B">
        <w:t>Data-a</w:t>
      </w:r>
      <w:r>
        <w:t>nalysts who require this information should infer it from VALUE and LMQNT.</w:t>
      </w:r>
    </w:p>
    <w:p w14:paraId="72FAF422" w14:textId="6A9F523C" w:rsidR="000258BA" w:rsidRDefault="00BF34E0" w:rsidP="00BE4097">
      <w:pPr>
        <w:pStyle w:val="ListParagraph"/>
        <w:numPr>
          <w:ilvl w:val="0"/>
          <w:numId w:val="13"/>
        </w:numPr>
      </w:pPr>
      <w:r w:rsidRPr="00AA3E23">
        <w:t>A common practice in statistical analyses is to replace less-than values by half the limit of detection</w:t>
      </w:r>
      <w:r>
        <w:t xml:space="preserve"> (or </w:t>
      </w:r>
      <w:r w:rsidR="00852C59">
        <w:t>some similar calculation</w:t>
      </w:r>
      <w:r>
        <w:t>).</w:t>
      </w:r>
      <w:r w:rsidRPr="00AA3E23">
        <w:t xml:space="preserve"> </w:t>
      </w:r>
      <w:r w:rsidR="0055124C">
        <w:t xml:space="preserve">Measured values below the LOD should always be reported with VALUE = LOD; i.e. </w:t>
      </w:r>
      <w:r w:rsidRPr="0055124C">
        <w:t>never report VALUE = LOD /2 (or similar).</w:t>
      </w:r>
    </w:p>
    <w:p w14:paraId="25562AF9" w14:textId="328C3E50" w:rsidR="00E42F5B" w:rsidRPr="009F6ABC" w:rsidRDefault="00E42F5B" w:rsidP="00BE4097">
      <w:pPr>
        <w:pStyle w:val="Heading1"/>
        <w:keepNext/>
      </w:pPr>
      <w:r w:rsidRPr="009F6ABC">
        <w:t xml:space="preserve">Alternative </w:t>
      </w:r>
      <w:r w:rsidR="00BF34E0">
        <w:t xml:space="preserve">acceptable </w:t>
      </w:r>
      <w:r w:rsidRPr="009F6ABC">
        <w:t>ways of reporting less-than values</w:t>
      </w:r>
    </w:p>
    <w:p w14:paraId="75BB47E1" w14:textId="614CA046" w:rsidR="00645390" w:rsidRPr="00AA3E23" w:rsidRDefault="00E42F5B" w:rsidP="000258BA">
      <w:pPr>
        <w:keepNext/>
        <w:spacing w:after="240"/>
      </w:pPr>
      <w:r w:rsidRPr="00AA3E23">
        <w:t xml:space="preserve">Sometimes it is not possible to </w:t>
      </w:r>
      <w:r w:rsidR="005B134A" w:rsidRPr="00AA3E23">
        <w:t xml:space="preserve">follow the recommended approach </w:t>
      </w:r>
      <w:r w:rsidR="001D2AB8">
        <w:t>for</w:t>
      </w:r>
      <w:r w:rsidR="005B134A" w:rsidRPr="00AA3E23">
        <w:t xml:space="preserve"> reporting less-than</w:t>
      </w:r>
      <w:r w:rsidR="001D2AB8">
        <w:t xml:space="preserve"> values</w:t>
      </w:r>
      <w:r w:rsidR="009F6ABC">
        <w:t xml:space="preserve"> described above</w:t>
      </w:r>
      <w:r w:rsidR="00EC727F">
        <w:t>. This can arise e.g. because the analytical laboratory has not provided the reporting institut</w:t>
      </w:r>
      <w:r w:rsidR="002F758C">
        <w:t>e</w:t>
      </w:r>
      <w:r w:rsidR="00EC727F">
        <w:t xml:space="preserve"> with the required information, or because there are limitations in the database operated by the reporting institut</w:t>
      </w:r>
      <w:r w:rsidR="002F758C">
        <w:t>e</w:t>
      </w:r>
      <w:r w:rsidR="00EC727F">
        <w:t xml:space="preserve">.  </w:t>
      </w:r>
      <w:r w:rsidR="001970E4">
        <w:t>Di</w:t>
      </w:r>
      <w:r w:rsidR="003F514C">
        <w:t>fferent scenarios are listed below</w:t>
      </w:r>
      <w:r w:rsidR="000258BA">
        <w:t xml:space="preserve"> with </w:t>
      </w:r>
      <w:r w:rsidR="003F514C">
        <w:t>guideline</w:t>
      </w:r>
      <w:r w:rsidR="000258BA">
        <w:t>s</w:t>
      </w:r>
      <w:r w:rsidR="003F514C">
        <w:t xml:space="preserve"> on </w:t>
      </w:r>
      <w:r w:rsidR="00B008CA" w:rsidRPr="00AA3E23">
        <w:t xml:space="preserve">how </w:t>
      </w:r>
      <w:r w:rsidR="0002376F">
        <w:t xml:space="preserve">the </w:t>
      </w:r>
      <w:r w:rsidR="000258BA">
        <w:t>data should be reported</w:t>
      </w:r>
      <w:r w:rsidR="00B008CA" w:rsidRPr="00AA3E23">
        <w:t>.</w:t>
      </w:r>
      <w:r w:rsidR="00294266">
        <w:t xml:space="preserve"> </w:t>
      </w:r>
    </w:p>
    <w:p w14:paraId="13F7A9B0" w14:textId="33D5FB3E" w:rsidR="006C5EC5" w:rsidRPr="00AA3E23" w:rsidRDefault="00511C9B" w:rsidP="00D5757A">
      <w:pPr>
        <w:pStyle w:val="ListParagraph"/>
        <w:keepNext/>
        <w:numPr>
          <w:ilvl w:val="0"/>
          <w:numId w:val="10"/>
        </w:numPr>
        <w:tabs>
          <w:tab w:val="left" w:pos="567"/>
        </w:tabs>
        <w:spacing w:after="240"/>
        <w:ind w:left="0" w:firstLine="0"/>
        <w:contextualSpacing w:val="0"/>
      </w:pPr>
      <w:r w:rsidRPr="00AA3E23">
        <w:t xml:space="preserve">The MV </w:t>
      </w:r>
      <w:r w:rsidR="00EA4642" w:rsidRPr="00AA3E23">
        <w:t xml:space="preserve">and the </w:t>
      </w:r>
      <w:r w:rsidR="00F45A5E">
        <w:t>LOD</w:t>
      </w:r>
      <w:r w:rsidR="00EA4642" w:rsidRPr="00AA3E23">
        <w:t xml:space="preserve"> are </w:t>
      </w:r>
      <w:r w:rsidR="000258BA">
        <w:t xml:space="preserve">available but the </w:t>
      </w:r>
      <w:r w:rsidR="00F45A5E">
        <w:t>LOQ</w:t>
      </w:r>
      <w:r w:rsidR="00EA4642" w:rsidRPr="00AA3E23">
        <w:t xml:space="preserve"> is not</w:t>
      </w:r>
      <w:r w:rsidR="006C5EC5" w:rsidRPr="00AA3E23">
        <w:t>:</w:t>
      </w:r>
    </w:p>
    <w:tbl>
      <w:tblPr>
        <w:tblStyle w:val="TableGrid"/>
        <w:tblW w:w="7654" w:type="dxa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134"/>
        <w:gridCol w:w="1418"/>
        <w:gridCol w:w="1275"/>
      </w:tblGrid>
      <w:tr w:rsidR="000258BA" w:rsidRPr="00AA3E23" w14:paraId="03E11D72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615154B5" w14:textId="77777777" w:rsidR="000258BA" w:rsidRPr="00AA3E23" w:rsidRDefault="000258BA" w:rsidP="00DD1842">
            <w:pPr>
              <w:spacing w:after="0" w:line="276" w:lineRule="auto"/>
            </w:pPr>
            <w:r w:rsidRPr="00AA3E23">
              <w:t>Case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082B94AD" w14:textId="77777777" w:rsidR="000258BA" w:rsidRPr="00AA3E23" w:rsidRDefault="000258BA" w:rsidP="00DD1842">
            <w:pPr>
              <w:spacing w:after="0" w:line="276" w:lineRule="auto"/>
            </w:pPr>
            <w:r w:rsidRPr="00AA3E23">
              <w:t>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0AF35A10" w14:textId="77777777" w:rsidR="000258BA" w:rsidRPr="00AA3E23" w:rsidRDefault="000258BA" w:rsidP="00DD1842">
            <w:pPr>
              <w:spacing w:after="0" w:line="276" w:lineRule="auto"/>
            </w:pPr>
            <w:r w:rsidRPr="00AA3E23">
              <w:t>QFLAG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34D2C78B" w14:textId="77777777" w:rsidR="000258BA" w:rsidRPr="00AA3E23" w:rsidRDefault="000258BA" w:rsidP="00DD1842">
            <w:pPr>
              <w:spacing w:after="0" w:line="276" w:lineRule="auto"/>
            </w:pPr>
            <w:r w:rsidRPr="00AA3E23">
              <w:t>DETLI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153DEE06" w14:textId="77777777" w:rsidR="000258BA" w:rsidRPr="00AA3E23" w:rsidRDefault="000258BA" w:rsidP="00DD1842">
            <w:pPr>
              <w:spacing w:after="0" w:line="276" w:lineRule="auto"/>
            </w:pPr>
            <w:r w:rsidRPr="00AA3E23">
              <w:t>LMQNT</w:t>
            </w:r>
          </w:p>
        </w:tc>
      </w:tr>
      <w:tr w:rsidR="000258BA" w:rsidRPr="00AA3E23" w14:paraId="66047C46" w14:textId="77777777" w:rsidTr="00DD1842"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14:paraId="6E3359E8" w14:textId="39EE77CE" w:rsidR="000258BA" w:rsidRPr="00AA3E23" w:rsidRDefault="00D71B1B" w:rsidP="00DD1842">
            <w:pPr>
              <w:spacing w:after="0" w:line="276" w:lineRule="auto"/>
              <w:rPr>
                <w:vertAlign w:val="subscript"/>
              </w:rPr>
            </w:pPr>
            <w:r>
              <w:t>LOD</w:t>
            </w:r>
            <w:r w:rsidR="000258BA">
              <w:t xml:space="preserve"> &lt; MV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</w:tcBorders>
          </w:tcPr>
          <w:p w14:paraId="430CFBAA" w14:textId="77777777" w:rsidR="000258BA" w:rsidRPr="00AA3E23" w:rsidRDefault="000258BA" w:rsidP="00DD1842">
            <w:pPr>
              <w:spacing w:after="0" w:line="276" w:lineRule="auto"/>
            </w:pPr>
            <w:r w:rsidRPr="00AA3E23">
              <w:t>MV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</w:tcPr>
          <w:p w14:paraId="641F6F43" w14:textId="77777777" w:rsidR="000258BA" w:rsidRPr="00AA3E23" w:rsidRDefault="000258BA" w:rsidP="00DD1842">
            <w:pPr>
              <w:spacing w:after="0" w:line="276" w:lineRule="auto"/>
            </w:pPr>
          </w:p>
        </w:tc>
        <w:tc>
          <w:tcPr>
            <w:tcW w:w="1418" w:type="dxa"/>
            <w:tcBorders>
              <w:top w:val="single" w:sz="4" w:space="0" w:color="808080" w:themeColor="background1" w:themeShade="80"/>
            </w:tcBorders>
          </w:tcPr>
          <w:p w14:paraId="24FC5A9F" w14:textId="77777777" w:rsidR="000258BA" w:rsidRPr="00AA3E23" w:rsidRDefault="000258BA" w:rsidP="00DD1842">
            <w:pPr>
              <w:spacing w:after="0" w:line="276" w:lineRule="auto"/>
            </w:pPr>
            <w:r w:rsidRPr="00AA3E23">
              <w:t>L</w:t>
            </w:r>
            <w:r>
              <w:t>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top w:val="single" w:sz="4" w:space="0" w:color="808080" w:themeColor="background1" w:themeShade="80"/>
            </w:tcBorders>
          </w:tcPr>
          <w:p w14:paraId="002D5437" w14:textId="1F4C4DC3" w:rsidR="000258BA" w:rsidRPr="00AA3E23" w:rsidRDefault="000258BA" w:rsidP="00DD1842">
            <w:pPr>
              <w:spacing w:after="0" w:line="276" w:lineRule="auto"/>
            </w:pPr>
          </w:p>
        </w:tc>
      </w:tr>
      <w:tr w:rsidR="000258BA" w:rsidRPr="00AA3E23" w14:paraId="5D05B1E6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0B51910C" w14:textId="050535DF" w:rsidR="000258BA" w:rsidRPr="00AA3E23" w:rsidRDefault="000258BA" w:rsidP="00DD1842">
            <w:pPr>
              <w:spacing w:after="0" w:line="276" w:lineRule="auto"/>
              <w:rPr>
                <w:vertAlign w:val="subscript"/>
              </w:rPr>
            </w:pPr>
            <w:r>
              <w:t xml:space="preserve">           </w:t>
            </w:r>
            <w:r w:rsidR="00D71B1B">
              <w:t xml:space="preserve"> </w:t>
            </w:r>
            <w:r>
              <w:t>MV ≤ LO</w:t>
            </w:r>
            <w:r w:rsidRPr="00AA3E23">
              <w:t>D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53362843" w14:textId="77777777" w:rsidR="000258BA" w:rsidRPr="00AA3E23" w:rsidRDefault="000258BA" w:rsidP="00DD1842">
            <w:pPr>
              <w:spacing w:after="0" w:line="276" w:lineRule="auto"/>
              <w:rPr>
                <w:vertAlign w:val="subscript"/>
              </w:rPr>
            </w:pPr>
            <w:r w:rsidRPr="00AA3E23">
              <w:t>L</w:t>
            </w:r>
            <w:r>
              <w:t>O</w:t>
            </w:r>
            <w:r w:rsidRPr="00AA3E23">
              <w:t>D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5FB3874D" w14:textId="77777777" w:rsidR="000258BA" w:rsidRPr="00AA3E23" w:rsidRDefault="000258BA" w:rsidP="00DD1842">
            <w:pPr>
              <w:spacing w:after="0" w:line="276" w:lineRule="auto"/>
            </w:pPr>
            <w:r w:rsidRPr="00AA3E23">
              <w:t>D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055A8392" w14:textId="77777777" w:rsidR="000258BA" w:rsidRPr="00AA3E23" w:rsidRDefault="000258BA" w:rsidP="00DD1842">
            <w:pPr>
              <w:spacing w:after="0" w:line="276" w:lineRule="auto"/>
            </w:pPr>
            <w:r>
              <w:t>LO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7C762F68" w14:textId="113EF682" w:rsidR="000258BA" w:rsidRPr="00AA3E23" w:rsidRDefault="000258BA" w:rsidP="00DD1842">
            <w:pPr>
              <w:spacing w:after="0" w:line="276" w:lineRule="auto"/>
            </w:pPr>
          </w:p>
        </w:tc>
      </w:tr>
    </w:tbl>
    <w:p w14:paraId="2D1B6435" w14:textId="77777777" w:rsidR="00511C9B" w:rsidRPr="00AA3E23" w:rsidRDefault="00511C9B" w:rsidP="00C53446"/>
    <w:p w14:paraId="78029AC4" w14:textId="1215B375" w:rsidR="00BF34E0" w:rsidRPr="00AA3E23" w:rsidRDefault="00CF2502" w:rsidP="00D5757A">
      <w:pPr>
        <w:pStyle w:val="ListParagraph"/>
        <w:keepNext/>
        <w:numPr>
          <w:ilvl w:val="0"/>
          <w:numId w:val="10"/>
        </w:numPr>
        <w:spacing w:after="240"/>
        <w:ind w:left="567" w:hanging="567"/>
      </w:pPr>
      <w:r>
        <w:t xml:space="preserve">The MV is only available when above the </w:t>
      </w:r>
      <w:r w:rsidR="00BF34E0">
        <w:t>LOQ</w:t>
      </w:r>
      <w:r w:rsidR="006D176C">
        <w:t>:</w:t>
      </w:r>
      <w:r>
        <w:t xml:space="preserve">  </w:t>
      </w:r>
    </w:p>
    <w:tbl>
      <w:tblPr>
        <w:tblStyle w:val="TableGrid"/>
        <w:tblW w:w="7654" w:type="dxa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134"/>
        <w:gridCol w:w="1418"/>
        <w:gridCol w:w="1275"/>
      </w:tblGrid>
      <w:tr w:rsidR="00BF34E0" w:rsidRPr="00AA3E23" w14:paraId="5B8D66C7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16F85082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Case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4F355614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4C3428B6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QFLAG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080ABA18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DETLI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1E91D462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LMQNT</w:t>
            </w:r>
          </w:p>
        </w:tc>
      </w:tr>
      <w:tr w:rsidR="00BF34E0" w:rsidRPr="00AA3E23" w14:paraId="11763888" w14:textId="77777777" w:rsidTr="00DD1842"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14:paraId="5AACBC74" w14:textId="77777777" w:rsidR="00BF34E0" w:rsidRPr="00AA3E23" w:rsidRDefault="00BF34E0" w:rsidP="00DD1842">
            <w:pPr>
              <w:keepNext/>
              <w:spacing w:after="0" w:line="276" w:lineRule="auto"/>
              <w:rPr>
                <w:vertAlign w:val="subscript"/>
              </w:rPr>
            </w:pPr>
            <w:r>
              <w:t>LOQ &lt; MV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</w:tcBorders>
          </w:tcPr>
          <w:p w14:paraId="2FC69804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MV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</w:tcPr>
          <w:p w14:paraId="70C29E2D" w14:textId="77777777" w:rsidR="00BF34E0" w:rsidRPr="00AA3E23" w:rsidRDefault="00BF34E0" w:rsidP="00DD1842">
            <w:pPr>
              <w:keepNext/>
              <w:spacing w:after="0" w:line="276" w:lineRule="auto"/>
            </w:pPr>
          </w:p>
        </w:tc>
        <w:tc>
          <w:tcPr>
            <w:tcW w:w="1418" w:type="dxa"/>
            <w:tcBorders>
              <w:top w:val="single" w:sz="4" w:space="0" w:color="808080" w:themeColor="background1" w:themeShade="80"/>
            </w:tcBorders>
          </w:tcPr>
          <w:p w14:paraId="753B248C" w14:textId="77777777" w:rsidR="00BF34E0" w:rsidRPr="00AA3E23" w:rsidRDefault="00BF34E0" w:rsidP="00DD1842">
            <w:pPr>
              <w:keepNext/>
              <w:spacing w:after="0" w:line="276" w:lineRule="auto"/>
            </w:pPr>
            <w:r w:rsidRPr="00AA3E23">
              <w:t>L</w:t>
            </w:r>
            <w:r>
              <w:t>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top w:val="single" w:sz="4" w:space="0" w:color="808080" w:themeColor="background1" w:themeShade="80"/>
            </w:tcBorders>
          </w:tcPr>
          <w:p w14:paraId="78F606F7" w14:textId="77777777" w:rsidR="00BF34E0" w:rsidRPr="00AA3E23" w:rsidRDefault="00BF34E0" w:rsidP="00DD1842">
            <w:pPr>
              <w:keepNext/>
              <w:spacing w:after="0" w:line="276" w:lineRule="auto"/>
            </w:pPr>
            <w:r>
              <w:t>LO</w:t>
            </w:r>
            <w:r w:rsidRPr="00AA3E23">
              <w:t xml:space="preserve">Q </w:t>
            </w:r>
          </w:p>
        </w:tc>
      </w:tr>
      <w:tr w:rsidR="00BF34E0" w:rsidRPr="00AA3E23" w14:paraId="3FDE5D36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49033866" w14:textId="288154F7" w:rsidR="00BF34E0" w:rsidRPr="00AA3E23" w:rsidRDefault="00BF34E0" w:rsidP="00DD1842">
            <w:pPr>
              <w:spacing w:after="0" w:line="276" w:lineRule="auto"/>
              <w:rPr>
                <w:vertAlign w:val="subscript"/>
              </w:rPr>
            </w:pPr>
            <w:r>
              <w:t xml:space="preserve">           </w:t>
            </w:r>
            <w:r w:rsidR="00D71B1B">
              <w:t xml:space="preserve"> </w:t>
            </w:r>
            <w:r>
              <w:t>MV ≤ LO</w:t>
            </w:r>
            <w:r w:rsidR="00D71B1B">
              <w:t>Q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1B977EDE" w14:textId="77777777" w:rsidR="00BF34E0" w:rsidRPr="00AA3E23" w:rsidRDefault="00BF34E0" w:rsidP="00DD1842">
            <w:pPr>
              <w:spacing w:after="0" w:line="276" w:lineRule="auto"/>
              <w:rPr>
                <w:vertAlign w:val="subscript"/>
              </w:rPr>
            </w:pPr>
            <w:r w:rsidRPr="00AA3E23">
              <w:t>L</w:t>
            </w:r>
            <w:r>
              <w:t>OQ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1DEACE03" w14:textId="77777777" w:rsidR="00BF34E0" w:rsidRPr="00AA3E23" w:rsidRDefault="00BF34E0" w:rsidP="00DD1842">
            <w:pPr>
              <w:spacing w:after="0" w:line="276" w:lineRule="auto"/>
            </w:pPr>
            <w:r>
              <w:t>Q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53EE07E1" w14:textId="77777777" w:rsidR="00BF34E0" w:rsidRPr="00AA3E23" w:rsidRDefault="00BF34E0" w:rsidP="00DD1842">
            <w:pPr>
              <w:spacing w:after="0" w:line="276" w:lineRule="auto"/>
            </w:pPr>
            <w:r>
              <w:t>LO</w:t>
            </w:r>
            <w:r w:rsidRPr="00AA3E23">
              <w:t xml:space="preserve">D 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6DB124D1" w14:textId="77777777" w:rsidR="00BF34E0" w:rsidRPr="00AA3E23" w:rsidRDefault="00BF34E0" w:rsidP="00DD1842">
            <w:pPr>
              <w:spacing w:after="0" w:line="276" w:lineRule="auto"/>
            </w:pPr>
            <w:r>
              <w:t>LO</w:t>
            </w:r>
            <w:r w:rsidRPr="00AA3E23">
              <w:t xml:space="preserve">Q </w:t>
            </w:r>
          </w:p>
        </w:tc>
      </w:tr>
    </w:tbl>
    <w:p w14:paraId="2CD16453" w14:textId="77777777" w:rsidR="00BF34E0" w:rsidRDefault="00BF34E0" w:rsidP="00BF34E0">
      <w:pPr>
        <w:pStyle w:val="ListParagraph"/>
        <w:ind w:left="360"/>
      </w:pPr>
    </w:p>
    <w:p w14:paraId="084FF1D9" w14:textId="094B331C" w:rsidR="00D5757A" w:rsidRDefault="00D5757A" w:rsidP="00D71B1B">
      <w:pPr>
        <w:pStyle w:val="ListParagraph"/>
        <w:ind w:left="567"/>
      </w:pPr>
      <w:r>
        <w:t>Notes:</w:t>
      </w:r>
    </w:p>
    <w:p w14:paraId="3085ACF3" w14:textId="65F0C89A" w:rsidR="00B6556E" w:rsidRDefault="009F6CD7" w:rsidP="00D71B1B">
      <w:pPr>
        <w:pStyle w:val="ListParagraph"/>
        <w:numPr>
          <w:ilvl w:val="0"/>
          <w:numId w:val="13"/>
        </w:numPr>
        <w:ind w:left="924" w:hanging="357"/>
      </w:pPr>
      <w:r>
        <w:t xml:space="preserve">Some analytical laboratories </w:t>
      </w:r>
      <w:r w:rsidR="001327CE">
        <w:t xml:space="preserve">only </w:t>
      </w:r>
      <w:r>
        <w:t xml:space="preserve">provide measured values </w:t>
      </w:r>
      <w:r w:rsidR="001327CE">
        <w:t xml:space="preserve">above the </w:t>
      </w:r>
      <w:r>
        <w:t>LOQ</w:t>
      </w:r>
      <w:r w:rsidR="001327CE">
        <w:t xml:space="preserve">, arguing that measured values below the LOQ have greater </w:t>
      </w:r>
      <w:r w:rsidR="00FC55CA">
        <w:t>uncertainty</w:t>
      </w:r>
      <w:r w:rsidR="001327CE">
        <w:t>.</w:t>
      </w:r>
      <w:r w:rsidR="004A4EA6">
        <w:t xml:space="preserve"> </w:t>
      </w:r>
      <w:r w:rsidR="006D176C">
        <w:t xml:space="preserve">However, </w:t>
      </w:r>
      <w:r w:rsidR="00B6556E">
        <w:t xml:space="preserve">this results in a loss of </w:t>
      </w:r>
      <w:r w:rsidR="00CF2502">
        <w:t>information</w:t>
      </w:r>
      <w:r w:rsidR="004A4EA6">
        <w:t xml:space="preserve"> </w:t>
      </w:r>
      <w:r w:rsidR="00FC55CA">
        <w:t>(</w:t>
      </w:r>
      <w:r w:rsidR="004A4EA6">
        <w:t>compared to the recommended way of reporting</w:t>
      </w:r>
      <w:r w:rsidR="00FC55CA">
        <w:t>) when the measured value is between the LOD and LOQ</w:t>
      </w:r>
      <w:r w:rsidR="00D45B97">
        <w:t>.</w:t>
      </w:r>
      <w:r>
        <w:t xml:space="preserve"> </w:t>
      </w:r>
      <w:r w:rsidR="00FC55CA">
        <w:t xml:space="preserve">The increase in </w:t>
      </w:r>
      <w:r>
        <w:t xml:space="preserve">uncertainty </w:t>
      </w:r>
      <w:r w:rsidR="001327CE">
        <w:t>can</w:t>
      </w:r>
      <w:r w:rsidR="00B6556E">
        <w:t xml:space="preserve"> be </w:t>
      </w:r>
      <w:r w:rsidR="00FC55CA">
        <w:t xml:space="preserve">accounted for in the statistical analysis of the data, </w:t>
      </w:r>
      <w:r w:rsidR="006D176C">
        <w:t xml:space="preserve">provided that </w:t>
      </w:r>
      <w:r w:rsidR="00BE4097">
        <w:t>the uncertainty associated with the measure</w:t>
      </w:r>
      <w:r w:rsidR="000910AA">
        <w:t xml:space="preserve">d value </w:t>
      </w:r>
      <w:r w:rsidR="00BE4097">
        <w:t>is correctly reported (see later in this document</w:t>
      </w:r>
      <w:r w:rsidR="00FC55CA">
        <w:t>).</w:t>
      </w:r>
    </w:p>
    <w:p w14:paraId="65923F75" w14:textId="085683B6" w:rsidR="006D176C" w:rsidRDefault="001327CE" w:rsidP="0002376F">
      <w:pPr>
        <w:pStyle w:val="ListParagraph"/>
        <w:numPr>
          <w:ilvl w:val="0"/>
          <w:numId w:val="13"/>
        </w:numPr>
        <w:ind w:left="924" w:hanging="357"/>
      </w:pPr>
      <w:r>
        <w:lastRenderedPageBreak/>
        <w:t xml:space="preserve">If the </w:t>
      </w:r>
      <w:r w:rsidR="006D176C">
        <w:t>analytical laborator</w:t>
      </w:r>
      <w:r>
        <w:t>y</w:t>
      </w:r>
      <w:r w:rsidR="006D176C">
        <w:t xml:space="preserve"> </w:t>
      </w:r>
      <w:r w:rsidR="000910AA">
        <w:t>provide</w:t>
      </w:r>
      <w:r>
        <w:t>s</w:t>
      </w:r>
      <w:r w:rsidR="000910AA">
        <w:t xml:space="preserve"> </w:t>
      </w:r>
      <w:r w:rsidR="006D176C">
        <w:t>measure</w:t>
      </w:r>
      <w:r w:rsidR="000910AA">
        <w:t xml:space="preserve">d values </w:t>
      </w:r>
      <w:r w:rsidR="006D176C">
        <w:t>below the LOD as &lt;LOD and measure</w:t>
      </w:r>
      <w:r w:rsidR="000910AA">
        <w:t xml:space="preserve">d values </w:t>
      </w:r>
      <w:r w:rsidR="006D176C">
        <w:t>be</w:t>
      </w:r>
      <w:r w:rsidR="000910AA">
        <w:t xml:space="preserve">tween the </w:t>
      </w:r>
      <w:r w:rsidR="006D176C">
        <w:t xml:space="preserve">LOD </w:t>
      </w:r>
      <w:r w:rsidR="000910AA">
        <w:t xml:space="preserve">and LOQ </w:t>
      </w:r>
      <w:r w:rsidR="006D176C">
        <w:t>as &lt;LOQ</w:t>
      </w:r>
      <w:r>
        <w:t xml:space="preserve">, then </w:t>
      </w:r>
      <w:r w:rsidR="006D176C">
        <w:t xml:space="preserve">QFLAG = Q </w:t>
      </w:r>
      <w:r w:rsidR="00D45B97">
        <w:t xml:space="preserve">and VALUE = LOQ </w:t>
      </w:r>
      <w:r w:rsidR="006D176C">
        <w:t>should be used</w:t>
      </w:r>
      <w:r w:rsidR="004A4EA6">
        <w:t xml:space="preserve"> in both cases. A mixture </w:t>
      </w:r>
      <w:r w:rsidR="000910AA">
        <w:t xml:space="preserve">of QFLAG = Q and QFLAG = D </w:t>
      </w:r>
      <w:r w:rsidR="004A4EA6">
        <w:t xml:space="preserve">should be avoided because it </w:t>
      </w:r>
      <w:r w:rsidR="006D176C" w:rsidRPr="006D176C">
        <w:t>introduce</w:t>
      </w:r>
      <w:r w:rsidR="004A4EA6">
        <w:t>s</w:t>
      </w:r>
      <w:r w:rsidR="006D176C" w:rsidRPr="006D176C">
        <w:t xml:space="preserve"> bias </w:t>
      </w:r>
      <w:r w:rsidR="000910AA">
        <w:t xml:space="preserve">into the statistical </w:t>
      </w:r>
      <w:r w:rsidR="006D176C" w:rsidRPr="006D176C">
        <w:t>assessment</w:t>
      </w:r>
      <w:r>
        <w:t xml:space="preserve">. </w:t>
      </w:r>
      <w:r w:rsidR="006D176C" w:rsidRPr="006D176C">
        <w:t>The problem is that</w:t>
      </w:r>
      <w:r w:rsidR="0002376F">
        <w:t xml:space="preserve">, when QFLAG = Q, </w:t>
      </w:r>
      <w:r w:rsidR="006D176C" w:rsidRPr="006D176C">
        <w:t xml:space="preserve">the </w:t>
      </w:r>
      <w:r w:rsidR="0002376F">
        <w:t>data-analyst will infer that the measured value is between 0 and LOQ, whereas it is actually between LOD and LOQ.</w:t>
      </w:r>
      <w:r w:rsidR="006D176C" w:rsidRPr="006D176C">
        <w:t xml:space="preserve"> </w:t>
      </w:r>
    </w:p>
    <w:p w14:paraId="6511F9D1" w14:textId="51A75CA0" w:rsidR="00BE4097" w:rsidRDefault="00BE4097" w:rsidP="0002376F">
      <w:pPr>
        <w:pStyle w:val="ListParagraph"/>
        <w:numPr>
          <w:ilvl w:val="0"/>
          <w:numId w:val="13"/>
        </w:numPr>
        <w:spacing w:after="360"/>
        <w:ind w:left="924" w:hanging="357"/>
        <w:contextualSpacing w:val="0"/>
      </w:pPr>
      <w:r>
        <w:t xml:space="preserve">If the LOD is not available, </w:t>
      </w:r>
      <w:r w:rsidR="00CF2502">
        <w:t>DETLI should be left blank.</w:t>
      </w:r>
    </w:p>
    <w:p w14:paraId="43514CCE" w14:textId="4199A484" w:rsidR="005B134A" w:rsidRPr="00AA3E23" w:rsidRDefault="00DA310D" w:rsidP="00C53446">
      <w:pPr>
        <w:pStyle w:val="ListParagraph"/>
        <w:keepNext/>
        <w:numPr>
          <w:ilvl w:val="0"/>
          <w:numId w:val="10"/>
        </w:numPr>
        <w:tabs>
          <w:tab w:val="left" w:pos="567"/>
        </w:tabs>
        <w:spacing w:after="240"/>
        <w:ind w:left="567" w:hanging="567"/>
      </w:pPr>
      <w:r w:rsidRPr="00AA3E23">
        <w:t>T</w:t>
      </w:r>
      <w:r w:rsidR="005B134A" w:rsidRPr="00AA3E23">
        <w:t xml:space="preserve">he </w:t>
      </w:r>
      <w:r w:rsidR="00F45A5E">
        <w:t>LOD</w:t>
      </w:r>
      <w:r w:rsidR="005B134A" w:rsidRPr="00AA3E23">
        <w:t xml:space="preserve"> </w:t>
      </w:r>
      <w:r w:rsidR="006C5EC5" w:rsidRPr="00AA3E23">
        <w:t xml:space="preserve">and </w:t>
      </w:r>
      <w:r w:rsidR="00F45A5E">
        <w:t>LOQ</w:t>
      </w:r>
      <w:r w:rsidR="006C5EC5" w:rsidRPr="00AA3E23">
        <w:t xml:space="preserve"> are</w:t>
      </w:r>
      <w:r w:rsidR="005B134A" w:rsidRPr="00AA3E23">
        <w:t xml:space="preserve"> </w:t>
      </w:r>
      <w:r w:rsidR="00C53446">
        <w:t xml:space="preserve">available </w:t>
      </w:r>
      <w:r w:rsidR="005B134A" w:rsidRPr="00AA3E23">
        <w:t xml:space="preserve">but </w:t>
      </w:r>
      <w:r w:rsidR="00C7654E" w:rsidRPr="00AA3E23">
        <w:t>cannot be reported in DETLI</w:t>
      </w:r>
      <w:r w:rsidR="006C5EC5" w:rsidRPr="00AA3E23">
        <w:t xml:space="preserve"> and LMQNT</w:t>
      </w:r>
      <w:r w:rsidR="00C53446">
        <w:t>:</w:t>
      </w:r>
      <w:r w:rsidR="00294266">
        <w:t xml:space="preserve"> </w:t>
      </w:r>
    </w:p>
    <w:tbl>
      <w:tblPr>
        <w:tblStyle w:val="TableGrid"/>
        <w:tblW w:w="7654" w:type="dxa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134"/>
        <w:gridCol w:w="1418"/>
        <w:gridCol w:w="1275"/>
      </w:tblGrid>
      <w:tr w:rsidR="00C53446" w:rsidRPr="00AA3E23" w14:paraId="74FED87F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0545B404" w14:textId="77777777" w:rsidR="00C53446" w:rsidRPr="00AA3E23" w:rsidRDefault="00C53446" w:rsidP="00DD1842">
            <w:pPr>
              <w:spacing w:after="0" w:line="276" w:lineRule="auto"/>
            </w:pPr>
            <w:r w:rsidRPr="00AA3E23">
              <w:t>Case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5E17B413" w14:textId="77777777" w:rsidR="00C53446" w:rsidRPr="00AA3E23" w:rsidRDefault="00C53446" w:rsidP="00DD1842">
            <w:pPr>
              <w:spacing w:after="0" w:line="276" w:lineRule="auto"/>
            </w:pPr>
            <w:r w:rsidRPr="00AA3E23">
              <w:t>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4E6426B3" w14:textId="77777777" w:rsidR="00C53446" w:rsidRPr="00AA3E23" w:rsidRDefault="00C53446" w:rsidP="00DD1842">
            <w:pPr>
              <w:spacing w:after="0" w:line="276" w:lineRule="auto"/>
            </w:pPr>
            <w:r w:rsidRPr="00AA3E23">
              <w:t>QFLAG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732D8D25" w14:textId="77777777" w:rsidR="00C53446" w:rsidRPr="00AA3E23" w:rsidRDefault="00C53446" w:rsidP="00DD1842">
            <w:pPr>
              <w:spacing w:after="0" w:line="276" w:lineRule="auto"/>
            </w:pPr>
            <w:r w:rsidRPr="00AA3E23">
              <w:t>DETLI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358CC8C4" w14:textId="77777777" w:rsidR="00C53446" w:rsidRPr="00AA3E23" w:rsidRDefault="00C53446" w:rsidP="00DD1842">
            <w:pPr>
              <w:spacing w:after="0" w:line="276" w:lineRule="auto"/>
            </w:pPr>
            <w:r w:rsidRPr="00AA3E23">
              <w:t>LMQNT</w:t>
            </w:r>
          </w:p>
        </w:tc>
      </w:tr>
      <w:tr w:rsidR="00C53446" w:rsidRPr="00AA3E23" w14:paraId="1255B0FE" w14:textId="77777777" w:rsidTr="00DD1842"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14:paraId="6FC48369" w14:textId="77777777" w:rsidR="00C53446" w:rsidRPr="00AA3E23" w:rsidRDefault="00C53446" w:rsidP="00DD1842">
            <w:pPr>
              <w:spacing w:after="0" w:line="276" w:lineRule="auto"/>
              <w:rPr>
                <w:vertAlign w:val="subscript"/>
              </w:rPr>
            </w:pPr>
            <w:r>
              <w:t>LOQ &lt; MV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</w:tcBorders>
          </w:tcPr>
          <w:p w14:paraId="60F235F9" w14:textId="77777777" w:rsidR="00C53446" w:rsidRPr="00AA3E23" w:rsidRDefault="00C53446" w:rsidP="00DD1842">
            <w:pPr>
              <w:spacing w:after="0" w:line="276" w:lineRule="auto"/>
            </w:pPr>
            <w:r w:rsidRPr="00AA3E23">
              <w:t>MV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</w:tcPr>
          <w:p w14:paraId="470D81C6" w14:textId="77777777" w:rsidR="00C53446" w:rsidRPr="00AA3E23" w:rsidRDefault="00C53446" w:rsidP="00DD1842">
            <w:pPr>
              <w:spacing w:after="0" w:line="276" w:lineRule="auto"/>
            </w:pPr>
          </w:p>
        </w:tc>
        <w:tc>
          <w:tcPr>
            <w:tcW w:w="1418" w:type="dxa"/>
            <w:tcBorders>
              <w:top w:val="single" w:sz="4" w:space="0" w:color="808080" w:themeColor="background1" w:themeShade="80"/>
            </w:tcBorders>
          </w:tcPr>
          <w:p w14:paraId="6C386D7B" w14:textId="72426715" w:rsidR="00C53446" w:rsidRPr="00AA3E23" w:rsidRDefault="00C53446" w:rsidP="00DD1842">
            <w:pPr>
              <w:spacing w:after="0" w:line="276" w:lineRule="auto"/>
            </w:pPr>
          </w:p>
        </w:tc>
        <w:tc>
          <w:tcPr>
            <w:tcW w:w="1275" w:type="dxa"/>
            <w:tcBorders>
              <w:top w:val="single" w:sz="4" w:space="0" w:color="808080" w:themeColor="background1" w:themeShade="80"/>
            </w:tcBorders>
          </w:tcPr>
          <w:p w14:paraId="4BCCFEBF" w14:textId="77777777" w:rsidR="00C53446" w:rsidRPr="00AA3E23" w:rsidRDefault="00C53446" w:rsidP="00DD1842">
            <w:pPr>
              <w:spacing w:after="0" w:line="276" w:lineRule="auto"/>
            </w:pPr>
          </w:p>
        </w:tc>
      </w:tr>
      <w:tr w:rsidR="00C53446" w:rsidRPr="00AA3E23" w14:paraId="4ADFF1A8" w14:textId="77777777" w:rsidTr="00DD1842">
        <w:tc>
          <w:tcPr>
            <w:tcW w:w="1984" w:type="dxa"/>
          </w:tcPr>
          <w:p w14:paraId="7C73BE50" w14:textId="77777777" w:rsidR="00C53446" w:rsidRDefault="00C53446" w:rsidP="0085497E">
            <w:pPr>
              <w:spacing w:after="0" w:line="276" w:lineRule="auto"/>
            </w:pPr>
            <w:r>
              <w:t>LOD &lt; MV ≤ LOQ</w:t>
            </w:r>
          </w:p>
        </w:tc>
        <w:tc>
          <w:tcPr>
            <w:tcW w:w="1843" w:type="dxa"/>
          </w:tcPr>
          <w:p w14:paraId="7F58EC2F" w14:textId="77777777" w:rsidR="00C53446" w:rsidRPr="00AA3E23" w:rsidRDefault="00C53446" w:rsidP="0085497E">
            <w:pPr>
              <w:spacing w:after="0" w:line="276" w:lineRule="auto"/>
            </w:pPr>
            <w:r>
              <w:t>MV</w:t>
            </w:r>
          </w:p>
        </w:tc>
        <w:tc>
          <w:tcPr>
            <w:tcW w:w="1134" w:type="dxa"/>
          </w:tcPr>
          <w:p w14:paraId="1169C149" w14:textId="77777777" w:rsidR="00C53446" w:rsidRPr="00AA3E23" w:rsidRDefault="00C53446" w:rsidP="0085497E">
            <w:pPr>
              <w:spacing w:after="0" w:line="276" w:lineRule="auto"/>
            </w:pPr>
          </w:p>
        </w:tc>
        <w:tc>
          <w:tcPr>
            <w:tcW w:w="1418" w:type="dxa"/>
          </w:tcPr>
          <w:p w14:paraId="2128CAE3" w14:textId="78797807" w:rsidR="00C53446" w:rsidRDefault="00C53446" w:rsidP="0085497E">
            <w:pPr>
              <w:spacing w:after="0" w:line="276" w:lineRule="auto"/>
            </w:pPr>
          </w:p>
        </w:tc>
        <w:tc>
          <w:tcPr>
            <w:tcW w:w="1275" w:type="dxa"/>
          </w:tcPr>
          <w:p w14:paraId="34FC373D" w14:textId="77777777" w:rsidR="00C53446" w:rsidRDefault="00C53446" w:rsidP="0085497E">
            <w:pPr>
              <w:spacing w:after="0" w:line="276" w:lineRule="auto"/>
            </w:pPr>
          </w:p>
        </w:tc>
      </w:tr>
      <w:tr w:rsidR="00C53446" w:rsidRPr="00AA3E23" w14:paraId="3510CA1C" w14:textId="77777777" w:rsidTr="00DD1842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0C469359" w14:textId="1E2EF12B" w:rsidR="00C53446" w:rsidRPr="00AA3E23" w:rsidRDefault="00C53446" w:rsidP="00DD1842">
            <w:pPr>
              <w:spacing w:after="0" w:line="276" w:lineRule="auto"/>
              <w:rPr>
                <w:vertAlign w:val="subscript"/>
              </w:rPr>
            </w:pPr>
            <w:r>
              <w:t xml:space="preserve">           </w:t>
            </w:r>
            <w:r w:rsidR="0085497E">
              <w:t xml:space="preserve"> </w:t>
            </w:r>
            <w:r>
              <w:t>MV ≤ LO</w:t>
            </w:r>
            <w:r w:rsidRPr="00AA3E23">
              <w:t>D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0A8F8498" w14:textId="77777777" w:rsidR="00C53446" w:rsidRPr="00AA3E23" w:rsidRDefault="00C53446" w:rsidP="00DD1842">
            <w:pPr>
              <w:spacing w:after="0" w:line="276" w:lineRule="auto"/>
              <w:rPr>
                <w:vertAlign w:val="subscript"/>
              </w:rPr>
            </w:pPr>
            <w:r w:rsidRPr="00AA3E23">
              <w:t>L</w:t>
            </w:r>
            <w:r>
              <w:t>O</w:t>
            </w:r>
            <w:r w:rsidRPr="00AA3E23">
              <w:t>D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3EDE64BB" w14:textId="442FA10E" w:rsidR="00C53446" w:rsidRPr="00AA3E23" w:rsidRDefault="00C53446" w:rsidP="00DD1842">
            <w:pPr>
              <w:spacing w:after="0" w:line="276" w:lineRule="auto"/>
            </w:pPr>
            <w:r>
              <w:t>&lt;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74CB2589" w14:textId="66FE97DB" w:rsidR="00C53446" w:rsidRPr="00AA3E23" w:rsidRDefault="00C53446" w:rsidP="00DD1842">
            <w:pPr>
              <w:spacing w:after="0" w:line="276" w:lineRule="auto"/>
            </w:pP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306BDD2D" w14:textId="77777777" w:rsidR="00C53446" w:rsidRPr="00AA3E23" w:rsidRDefault="00C53446" w:rsidP="00DD1842">
            <w:pPr>
              <w:spacing w:after="0" w:line="276" w:lineRule="auto"/>
            </w:pPr>
          </w:p>
        </w:tc>
      </w:tr>
    </w:tbl>
    <w:p w14:paraId="023C773E" w14:textId="77777777" w:rsidR="00C53446" w:rsidRDefault="00C53446" w:rsidP="00C53446">
      <w:pPr>
        <w:pStyle w:val="ListParagraph"/>
        <w:ind w:left="360"/>
      </w:pPr>
    </w:p>
    <w:p w14:paraId="64B73374" w14:textId="34B823B0" w:rsidR="00C53446" w:rsidRDefault="00C53446" w:rsidP="00FB034A">
      <w:pPr>
        <w:pStyle w:val="ListParagraph"/>
        <w:spacing w:after="360"/>
        <w:ind w:left="567"/>
        <w:contextualSpacing w:val="0"/>
      </w:pPr>
      <w:r>
        <w:t>Note: this situation might appear unlikely</w:t>
      </w:r>
      <w:r w:rsidR="00D45B97">
        <w:t>,</w:t>
      </w:r>
      <w:r>
        <w:t xml:space="preserve"> but there are situations where e.g. the LOD</w:t>
      </w:r>
      <w:r w:rsidR="0085497E">
        <w:t xml:space="preserve"> </w:t>
      </w:r>
      <w:r>
        <w:t>is greater than the accredited limit of detection of an analytical laboratory</w:t>
      </w:r>
      <w:r w:rsidR="00B572E9">
        <w:t xml:space="preserve">, </w:t>
      </w:r>
      <w:r w:rsidR="0085497E">
        <w:t xml:space="preserve">but </w:t>
      </w:r>
      <w:r w:rsidR="00B572E9">
        <w:t xml:space="preserve">only the accredited limit of detection can be passed on to a third party. This might </w:t>
      </w:r>
      <w:r w:rsidR="0085497E">
        <w:t xml:space="preserve">arise when </w:t>
      </w:r>
      <w:r w:rsidR="00B572E9">
        <w:t xml:space="preserve">e.g. </w:t>
      </w:r>
      <w:r w:rsidR="0085497E">
        <w:t xml:space="preserve">the </w:t>
      </w:r>
      <w:r>
        <w:t xml:space="preserve">volume of </w:t>
      </w:r>
      <w:r w:rsidR="00B572E9">
        <w:t xml:space="preserve">sample </w:t>
      </w:r>
      <w:r>
        <w:t>material for che</w:t>
      </w:r>
      <w:r w:rsidR="00FB034A">
        <w:t>mical analysis</w:t>
      </w:r>
      <w:r w:rsidR="0085497E">
        <w:t xml:space="preserve"> is smaller than typically analysed.</w:t>
      </w:r>
      <w:r w:rsidR="00B572E9">
        <w:t xml:space="preserve"> </w:t>
      </w:r>
    </w:p>
    <w:p w14:paraId="77FB8E65" w14:textId="27DAB2E2" w:rsidR="004757CE" w:rsidRPr="00AA3E23" w:rsidRDefault="001236F3" w:rsidP="00FB034A">
      <w:pPr>
        <w:pStyle w:val="ListParagraph"/>
        <w:numPr>
          <w:ilvl w:val="0"/>
          <w:numId w:val="10"/>
        </w:numPr>
        <w:tabs>
          <w:tab w:val="left" w:pos="567"/>
        </w:tabs>
        <w:spacing w:after="240"/>
        <w:ind w:left="567" w:hanging="567"/>
        <w:contextualSpacing w:val="0"/>
      </w:pPr>
      <w:r w:rsidRPr="00AA3E23">
        <w:t xml:space="preserve">Data are </w:t>
      </w:r>
      <w:r w:rsidR="00FB034A">
        <w:t xml:space="preserve">available </w:t>
      </w:r>
      <w:r w:rsidR="004E3D40">
        <w:t xml:space="preserve">with </w:t>
      </w:r>
      <w:r w:rsidRPr="00AA3E23">
        <w:t>less-than</w:t>
      </w:r>
      <w:r w:rsidR="00CD1035">
        <w:t xml:space="preserve"> value</w:t>
      </w:r>
      <w:r w:rsidR="00FB034A">
        <w:t>s</w:t>
      </w:r>
      <w:r w:rsidRPr="00AA3E23">
        <w:t xml:space="preserve"> indicated by </w:t>
      </w:r>
      <w:r w:rsidR="00CD1035">
        <w:t>the “</w:t>
      </w:r>
      <w:r w:rsidRPr="00AA3E23">
        <w:t>&lt;</w:t>
      </w:r>
      <w:r w:rsidR="00CD1035">
        <w:t>”</w:t>
      </w:r>
      <w:r w:rsidRPr="00AA3E23">
        <w:t xml:space="preserve"> prefix, </w:t>
      </w:r>
      <w:r w:rsidR="004757CE" w:rsidRPr="00AA3E23">
        <w:t xml:space="preserve">but it is unclear </w:t>
      </w:r>
      <w:r w:rsidR="00FB034A">
        <w:t xml:space="preserve">whether these </w:t>
      </w:r>
      <w:r w:rsidR="00D07DA7" w:rsidRPr="00AA3E23">
        <w:t xml:space="preserve">refer to the </w:t>
      </w:r>
      <w:r w:rsidR="00F45A5E">
        <w:t>LOD</w:t>
      </w:r>
      <w:r w:rsidR="00D07DA7" w:rsidRPr="00AA3E23">
        <w:t xml:space="preserve"> or </w:t>
      </w:r>
      <w:r w:rsidR="00F45A5E">
        <w:t>LOQ</w:t>
      </w:r>
      <w:r w:rsidR="004378B1">
        <w:t>:</w:t>
      </w:r>
    </w:p>
    <w:tbl>
      <w:tblPr>
        <w:tblStyle w:val="TableGrid"/>
        <w:tblW w:w="7654" w:type="dxa"/>
        <w:tblInd w:w="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134"/>
        <w:gridCol w:w="1418"/>
        <w:gridCol w:w="1275"/>
      </w:tblGrid>
      <w:tr w:rsidR="001236F3" w:rsidRPr="00AA3E23" w14:paraId="38B98D17" w14:textId="77777777" w:rsidTr="001E4101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0892ABA3" w14:textId="54BD00B5" w:rsidR="001236F3" w:rsidRPr="00AA3E23" w:rsidRDefault="001236F3" w:rsidP="004378B1">
            <w:pPr>
              <w:spacing w:after="0" w:line="276" w:lineRule="auto"/>
            </w:pPr>
            <w:r w:rsidRPr="00AA3E23">
              <w:t>C</w:t>
            </w:r>
            <w:r w:rsidR="004378B1">
              <w:t>ase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7DCF31E6" w14:textId="0775C69B" w:rsidR="001236F3" w:rsidRPr="00AA3E23" w:rsidRDefault="001236F3" w:rsidP="00AA3E23">
            <w:pPr>
              <w:spacing w:after="0" w:line="276" w:lineRule="auto"/>
            </w:pPr>
            <w:r w:rsidRPr="00AA3E23">
              <w:t>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10BA52C6" w14:textId="0362FC4D" w:rsidR="001236F3" w:rsidRPr="00AA3E23" w:rsidRDefault="001236F3" w:rsidP="00AA3E23">
            <w:pPr>
              <w:spacing w:after="0" w:line="276" w:lineRule="auto"/>
            </w:pPr>
            <w:r w:rsidRPr="00AA3E23">
              <w:t>QFLAG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5706201D" w14:textId="2EA4CD41" w:rsidR="001236F3" w:rsidRPr="00AA3E23" w:rsidRDefault="001236F3" w:rsidP="00AA3E23">
            <w:pPr>
              <w:spacing w:after="0" w:line="276" w:lineRule="auto"/>
            </w:pPr>
            <w:r w:rsidRPr="00AA3E23">
              <w:t>DETLI</w:t>
            </w: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210ADC7E" w14:textId="4181E115" w:rsidR="001236F3" w:rsidRPr="00AA3E23" w:rsidRDefault="001236F3" w:rsidP="00AA3E23">
            <w:pPr>
              <w:spacing w:after="0" w:line="276" w:lineRule="auto"/>
            </w:pPr>
            <w:r w:rsidRPr="00AA3E23">
              <w:t>LMQNT</w:t>
            </w:r>
          </w:p>
        </w:tc>
      </w:tr>
      <w:tr w:rsidR="001236F3" w:rsidRPr="00AA3E23" w14:paraId="0C061FD9" w14:textId="77777777" w:rsidTr="001E4101">
        <w:tc>
          <w:tcPr>
            <w:tcW w:w="1984" w:type="dxa"/>
            <w:tcBorders>
              <w:top w:val="single" w:sz="4" w:space="0" w:color="808080" w:themeColor="background1" w:themeShade="80"/>
            </w:tcBorders>
          </w:tcPr>
          <w:p w14:paraId="4166717D" w14:textId="7837216C" w:rsidR="001236F3" w:rsidRPr="00AA3E23" w:rsidRDefault="004378B1" w:rsidP="004378B1">
            <w:pPr>
              <w:spacing w:after="0" w:line="276" w:lineRule="auto"/>
              <w:rPr>
                <w:vertAlign w:val="subscript"/>
              </w:rPr>
            </w:pPr>
            <w:r>
              <w:t>MV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</w:tcBorders>
          </w:tcPr>
          <w:p w14:paraId="121CA2DA" w14:textId="7DAD7361" w:rsidR="001236F3" w:rsidRPr="00AA3E23" w:rsidRDefault="004378B1" w:rsidP="004378B1">
            <w:pPr>
              <w:spacing w:after="0" w:line="276" w:lineRule="auto"/>
            </w:pPr>
            <w:r>
              <w:t>MV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</w:tcPr>
          <w:p w14:paraId="6FA041E2" w14:textId="77777777" w:rsidR="001236F3" w:rsidRPr="00AA3E23" w:rsidRDefault="001236F3" w:rsidP="00AA3E23">
            <w:pPr>
              <w:spacing w:after="0" w:line="276" w:lineRule="auto"/>
            </w:pPr>
          </w:p>
        </w:tc>
        <w:tc>
          <w:tcPr>
            <w:tcW w:w="1418" w:type="dxa"/>
            <w:tcBorders>
              <w:top w:val="single" w:sz="4" w:space="0" w:color="808080" w:themeColor="background1" w:themeShade="80"/>
            </w:tcBorders>
          </w:tcPr>
          <w:p w14:paraId="720C803F" w14:textId="77777777" w:rsidR="001236F3" w:rsidRPr="00AA3E23" w:rsidRDefault="001236F3" w:rsidP="00AA3E23">
            <w:pPr>
              <w:spacing w:after="0" w:line="276" w:lineRule="auto"/>
            </w:pPr>
          </w:p>
        </w:tc>
        <w:tc>
          <w:tcPr>
            <w:tcW w:w="1275" w:type="dxa"/>
            <w:tcBorders>
              <w:top w:val="single" w:sz="4" w:space="0" w:color="808080" w:themeColor="background1" w:themeShade="80"/>
            </w:tcBorders>
          </w:tcPr>
          <w:p w14:paraId="64A0E88C" w14:textId="77777777" w:rsidR="001236F3" w:rsidRPr="00AA3E23" w:rsidRDefault="001236F3" w:rsidP="00AA3E23">
            <w:pPr>
              <w:spacing w:after="0" w:line="276" w:lineRule="auto"/>
            </w:pPr>
          </w:p>
        </w:tc>
      </w:tr>
      <w:tr w:rsidR="001236F3" w:rsidRPr="00AA3E23" w14:paraId="0E26AC16" w14:textId="77777777" w:rsidTr="001E4101">
        <w:tc>
          <w:tcPr>
            <w:tcW w:w="1984" w:type="dxa"/>
            <w:tcBorders>
              <w:bottom w:val="single" w:sz="4" w:space="0" w:color="808080" w:themeColor="background1" w:themeShade="80"/>
            </w:tcBorders>
          </w:tcPr>
          <w:p w14:paraId="62008B44" w14:textId="56B9FE48" w:rsidR="001236F3" w:rsidRPr="00AA3E23" w:rsidRDefault="004378B1" w:rsidP="004378B1">
            <w:pPr>
              <w:spacing w:after="0" w:line="276" w:lineRule="auto"/>
              <w:jc w:val="left"/>
              <w:rPr>
                <w:vertAlign w:val="subscript"/>
              </w:rPr>
            </w:pPr>
            <w:r>
              <w:t xml:space="preserve">Less-than value </w:t>
            </w:r>
          </w:p>
        </w:tc>
        <w:tc>
          <w:tcPr>
            <w:tcW w:w="1843" w:type="dxa"/>
            <w:tcBorders>
              <w:bottom w:val="single" w:sz="4" w:space="0" w:color="808080" w:themeColor="background1" w:themeShade="80"/>
            </w:tcBorders>
          </w:tcPr>
          <w:p w14:paraId="49EB9BD3" w14:textId="01B12349" w:rsidR="001236F3" w:rsidRPr="004378B1" w:rsidRDefault="004378B1" w:rsidP="00AA3E23">
            <w:pPr>
              <w:spacing w:after="0" w:line="276" w:lineRule="auto"/>
            </w:pPr>
            <w:r>
              <w:t>Less-than value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</w:tcPr>
          <w:p w14:paraId="6EC5CB9C" w14:textId="5C94B1A2" w:rsidR="001236F3" w:rsidRPr="00AA3E23" w:rsidRDefault="001236F3" w:rsidP="00AA3E23">
            <w:pPr>
              <w:spacing w:after="0" w:line="276" w:lineRule="auto"/>
            </w:pPr>
            <w:r w:rsidRPr="00AA3E23">
              <w:t>&lt;</w:t>
            </w:r>
          </w:p>
        </w:tc>
        <w:tc>
          <w:tcPr>
            <w:tcW w:w="1418" w:type="dxa"/>
            <w:tcBorders>
              <w:bottom w:val="single" w:sz="4" w:space="0" w:color="808080" w:themeColor="background1" w:themeShade="80"/>
            </w:tcBorders>
          </w:tcPr>
          <w:p w14:paraId="35211755" w14:textId="77777777" w:rsidR="001236F3" w:rsidRPr="00AA3E23" w:rsidRDefault="001236F3" w:rsidP="00AA3E23">
            <w:pPr>
              <w:spacing w:after="0" w:line="276" w:lineRule="auto"/>
            </w:pPr>
          </w:p>
        </w:tc>
        <w:tc>
          <w:tcPr>
            <w:tcW w:w="1275" w:type="dxa"/>
            <w:tcBorders>
              <w:bottom w:val="single" w:sz="4" w:space="0" w:color="808080" w:themeColor="background1" w:themeShade="80"/>
            </w:tcBorders>
          </w:tcPr>
          <w:p w14:paraId="5188F4DD" w14:textId="77777777" w:rsidR="001236F3" w:rsidRPr="00AA3E23" w:rsidRDefault="001236F3" w:rsidP="00AA3E23">
            <w:pPr>
              <w:spacing w:after="0" w:line="276" w:lineRule="auto"/>
            </w:pPr>
          </w:p>
        </w:tc>
      </w:tr>
    </w:tbl>
    <w:p w14:paraId="12260A14" w14:textId="77777777" w:rsidR="004608FA" w:rsidRDefault="004608FA" w:rsidP="004608FA"/>
    <w:p w14:paraId="4E839629" w14:textId="797A5C54" w:rsidR="00D61CE1" w:rsidRDefault="00D61CE1" w:rsidP="00FB034A">
      <w:pPr>
        <w:pStyle w:val="Heading1"/>
      </w:pPr>
      <w:r w:rsidRPr="00AA3E23">
        <w:t>DATSU checks on less-than</w:t>
      </w:r>
      <w:r w:rsidR="00CD1035">
        <w:t xml:space="preserve"> value</w:t>
      </w:r>
      <w:r w:rsidRPr="00AA3E23">
        <w:t>s</w:t>
      </w:r>
      <w:r w:rsidR="0052308B" w:rsidRPr="00AA3E23">
        <w:t xml:space="preserve"> beginning in </w:t>
      </w:r>
      <w:ins w:id="0" w:author="Eleanor Dening" w:date="2019-06-05T09:52:00Z">
        <w:r w:rsidR="00F00E1B">
          <w:t>June</w:t>
        </w:r>
      </w:ins>
      <w:del w:id="1" w:author="Eleanor Dening" w:date="2019-06-05T09:52:00Z">
        <w:r w:rsidR="0052308B" w:rsidRPr="00AA3E23" w:rsidDel="00F00E1B">
          <w:delText xml:space="preserve">January </w:delText>
        </w:r>
      </w:del>
      <w:r w:rsidR="0052308B" w:rsidRPr="00AA3E23">
        <w:t>2019</w:t>
      </w:r>
    </w:p>
    <w:p w14:paraId="24EFDB90" w14:textId="3D8D71C0" w:rsidR="00FB034A" w:rsidRPr="00FB034A" w:rsidRDefault="00BB7903" w:rsidP="00BB7903">
      <w:pPr>
        <w:spacing w:after="240"/>
      </w:pPr>
      <w:r>
        <w:t>DATSU is the data screening programme that checks data submissions for errors and inconsistencies.  T</w:t>
      </w:r>
      <w:r w:rsidR="00A111EF">
        <w:t xml:space="preserve">he reporting institute will receive the following warning / error messages if the data are incorrectly reported.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" w:author="Eleanor Dening" w:date="2019-06-05T09:52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465"/>
        <w:gridCol w:w="1778"/>
        <w:gridCol w:w="1867"/>
        <w:gridCol w:w="2744"/>
        <w:tblGridChange w:id="3">
          <w:tblGrid>
            <w:gridCol w:w="3794"/>
            <w:gridCol w:w="1984"/>
            <w:gridCol w:w="1984"/>
            <w:gridCol w:w="2977"/>
          </w:tblGrid>
        </w:tblGridChange>
      </w:tblGrid>
      <w:tr w:rsidR="00F00E1B" w:rsidRPr="00AA3E23" w14:paraId="6545AD5F" w14:textId="77777777" w:rsidTr="00F00E1B">
        <w:tc>
          <w:tcPr>
            <w:tcW w:w="346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PrChange w:id="4" w:author="Eleanor Dening" w:date="2019-06-05T09:52:00Z">
              <w:tcPr>
                <w:tcW w:w="3794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</w:tcPr>
            </w:tcPrChange>
          </w:tcPr>
          <w:p w14:paraId="29247D7C" w14:textId="77777777" w:rsidR="00F00E1B" w:rsidRPr="00AA3E23" w:rsidRDefault="00F00E1B" w:rsidP="00AA3E23">
            <w:pPr>
              <w:spacing w:after="0" w:line="276" w:lineRule="auto"/>
            </w:pPr>
            <w:r w:rsidRPr="00AA3E23">
              <w:t>Check</w:t>
            </w:r>
          </w:p>
        </w:tc>
        <w:tc>
          <w:tcPr>
            <w:tcW w:w="177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PrChange w:id="5" w:author="Eleanor Dening" w:date="2019-06-05T09:52:00Z">
              <w:tcPr>
                <w:tcW w:w="1984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</w:tcPr>
            </w:tcPrChange>
          </w:tcPr>
          <w:p w14:paraId="4EFDFCB1" w14:textId="784A6827" w:rsidR="00F00E1B" w:rsidRPr="00AA3E23" w:rsidRDefault="00F00E1B" w:rsidP="00AA3E23">
            <w:pPr>
              <w:spacing w:after="0"/>
              <w:rPr>
                <w:ins w:id="6" w:author="Eleanor Dening" w:date="2019-06-05T09:52:00Z"/>
              </w:rPr>
            </w:pPr>
            <w:ins w:id="7" w:author="Eleanor Dening" w:date="2019-06-05T09:53:00Z">
              <w:r>
                <w:t>MYEAR ≥ 2019</w:t>
              </w:r>
            </w:ins>
          </w:p>
        </w:tc>
        <w:tc>
          <w:tcPr>
            <w:tcW w:w="18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PrChange w:id="8" w:author="Eleanor Dening" w:date="2019-06-05T09:52:00Z">
              <w:tcPr>
                <w:tcW w:w="1984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</w:tcPr>
            </w:tcPrChange>
          </w:tcPr>
          <w:p w14:paraId="77EEC8AC" w14:textId="6AC6B91F" w:rsidR="00F00E1B" w:rsidRPr="00AA3E23" w:rsidRDefault="00F00E1B" w:rsidP="00F00E1B">
            <w:pPr>
              <w:spacing w:after="0" w:line="276" w:lineRule="auto"/>
            </w:pPr>
            <w:r w:rsidRPr="00AA3E23">
              <w:t xml:space="preserve">MYEAR </w:t>
            </w:r>
            <w:ins w:id="9" w:author="Eleanor Dening" w:date="2019-06-05T09:54:00Z">
              <w:r>
                <w:t>=</w:t>
              </w:r>
            </w:ins>
            <w:del w:id="10" w:author="Eleanor Dening" w:date="2019-06-05T09:54:00Z">
              <w:r w:rsidRPr="00AA3E23" w:rsidDel="00F00E1B">
                <w:delText>≥</w:delText>
              </w:r>
            </w:del>
            <w:r w:rsidRPr="00AA3E23">
              <w:t xml:space="preserve"> 2018</w:t>
            </w:r>
          </w:p>
        </w:tc>
        <w:tc>
          <w:tcPr>
            <w:tcW w:w="274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PrChange w:id="11" w:author="Eleanor Dening" w:date="2019-06-05T09:52:00Z">
              <w:tcPr>
                <w:tcW w:w="2977" w:type="dxa"/>
                <w:tcBorders>
                  <w:top w:val="single" w:sz="4" w:space="0" w:color="808080" w:themeColor="background1" w:themeShade="80"/>
                  <w:bottom w:val="single" w:sz="4" w:space="0" w:color="808080" w:themeColor="background1" w:themeShade="80"/>
                </w:tcBorders>
              </w:tcPr>
            </w:tcPrChange>
          </w:tcPr>
          <w:p w14:paraId="1E956B64" w14:textId="77777777" w:rsidR="00F00E1B" w:rsidRPr="00AA3E23" w:rsidRDefault="00F00E1B" w:rsidP="00AA3E23">
            <w:pPr>
              <w:spacing w:after="0" w:line="276" w:lineRule="auto"/>
            </w:pPr>
            <w:r w:rsidRPr="00AA3E23">
              <w:t>MYEAR &lt; 2018 (legacy data)</w:t>
            </w:r>
          </w:p>
        </w:tc>
      </w:tr>
      <w:tr w:rsidR="00F00E1B" w:rsidRPr="00AA3E23" w14:paraId="6BAA056D" w14:textId="77777777" w:rsidTr="00F00E1B">
        <w:tc>
          <w:tcPr>
            <w:tcW w:w="3465" w:type="dxa"/>
            <w:tcBorders>
              <w:top w:val="single" w:sz="4" w:space="0" w:color="808080" w:themeColor="background1" w:themeShade="80"/>
            </w:tcBorders>
            <w:tcPrChange w:id="12" w:author="Eleanor Dening" w:date="2019-06-05T09:52:00Z">
              <w:tcPr>
                <w:tcW w:w="3794" w:type="dxa"/>
                <w:tcBorders>
                  <w:top w:val="single" w:sz="4" w:space="0" w:color="808080" w:themeColor="background1" w:themeShade="80"/>
                </w:tcBorders>
              </w:tcPr>
            </w:tcPrChange>
          </w:tcPr>
          <w:p w14:paraId="3D1911BE" w14:textId="52A566DD" w:rsidR="00F00E1B" w:rsidRPr="00AA3E23" w:rsidRDefault="00F00E1B" w:rsidP="004E3D40">
            <w:pPr>
              <w:spacing w:after="0" w:line="276" w:lineRule="auto"/>
            </w:pPr>
            <w:r w:rsidRPr="00AA3E23">
              <w:t>Multiple QFLAG values</w:t>
            </w:r>
          </w:p>
        </w:tc>
        <w:tc>
          <w:tcPr>
            <w:tcW w:w="1778" w:type="dxa"/>
            <w:tcBorders>
              <w:top w:val="single" w:sz="4" w:space="0" w:color="808080" w:themeColor="background1" w:themeShade="80"/>
            </w:tcBorders>
            <w:tcPrChange w:id="13" w:author="Eleanor Dening" w:date="2019-06-05T09:52:00Z">
              <w:tcPr>
                <w:tcW w:w="1984" w:type="dxa"/>
                <w:tcBorders>
                  <w:top w:val="single" w:sz="4" w:space="0" w:color="808080" w:themeColor="background1" w:themeShade="80"/>
                </w:tcBorders>
              </w:tcPr>
            </w:tcPrChange>
          </w:tcPr>
          <w:p w14:paraId="5F5E787F" w14:textId="598A9189" w:rsidR="00F00E1B" w:rsidRPr="00AA3E23" w:rsidRDefault="00F00E1B" w:rsidP="004E3D40">
            <w:pPr>
              <w:spacing w:after="0"/>
              <w:rPr>
                <w:ins w:id="14" w:author="Eleanor Dening" w:date="2019-06-05T09:52:00Z"/>
              </w:rPr>
            </w:pPr>
            <w:ins w:id="15" w:author="Eleanor Dening" w:date="2019-06-05T09:53:00Z">
              <w:r>
                <w:t>Critical error</w:t>
              </w:r>
            </w:ins>
          </w:p>
        </w:tc>
        <w:tc>
          <w:tcPr>
            <w:tcW w:w="1867" w:type="dxa"/>
            <w:tcBorders>
              <w:top w:val="single" w:sz="4" w:space="0" w:color="808080" w:themeColor="background1" w:themeShade="80"/>
            </w:tcBorders>
            <w:tcPrChange w:id="16" w:author="Eleanor Dening" w:date="2019-06-05T09:52:00Z">
              <w:tcPr>
                <w:tcW w:w="1984" w:type="dxa"/>
                <w:tcBorders>
                  <w:top w:val="single" w:sz="4" w:space="0" w:color="808080" w:themeColor="background1" w:themeShade="80"/>
                </w:tcBorders>
              </w:tcPr>
            </w:tcPrChange>
          </w:tcPr>
          <w:p w14:paraId="05CA8603" w14:textId="00D3FB5B" w:rsidR="00F00E1B" w:rsidRPr="00AA3E23" w:rsidRDefault="00F00E1B" w:rsidP="004E3D40">
            <w:pPr>
              <w:spacing w:after="0" w:line="276" w:lineRule="auto"/>
            </w:pPr>
            <w:r w:rsidRPr="00AA3E23">
              <w:t>Critical error</w:t>
            </w:r>
          </w:p>
        </w:tc>
        <w:tc>
          <w:tcPr>
            <w:tcW w:w="2744" w:type="dxa"/>
            <w:tcBorders>
              <w:top w:val="single" w:sz="4" w:space="0" w:color="808080" w:themeColor="background1" w:themeShade="80"/>
            </w:tcBorders>
            <w:tcPrChange w:id="17" w:author="Eleanor Dening" w:date="2019-06-05T09:52:00Z">
              <w:tcPr>
                <w:tcW w:w="2977" w:type="dxa"/>
                <w:tcBorders>
                  <w:top w:val="single" w:sz="4" w:space="0" w:color="808080" w:themeColor="background1" w:themeShade="80"/>
                </w:tcBorders>
              </w:tcPr>
            </w:tcPrChange>
          </w:tcPr>
          <w:p w14:paraId="4583C85A" w14:textId="69B3F4CB" w:rsidR="00F00E1B" w:rsidRPr="00AA3E23" w:rsidRDefault="00F00E1B" w:rsidP="004E3D40">
            <w:pPr>
              <w:spacing w:after="0" w:line="276" w:lineRule="auto"/>
            </w:pPr>
            <w:r w:rsidRPr="00AA3E23">
              <w:t>Error</w:t>
            </w:r>
          </w:p>
        </w:tc>
      </w:tr>
      <w:tr w:rsidR="00F00E1B" w:rsidRPr="00AA3E23" w14:paraId="55EBB7A7" w14:textId="77777777" w:rsidTr="00F00E1B">
        <w:tc>
          <w:tcPr>
            <w:tcW w:w="3465" w:type="dxa"/>
            <w:tcPrChange w:id="18" w:author="Eleanor Dening" w:date="2019-06-05T09:52:00Z">
              <w:tcPr>
                <w:tcW w:w="3794" w:type="dxa"/>
              </w:tcPr>
            </w:tcPrChange>
          </w:tcPr>
          <w:p w14:paraId="383B1FDA" w14:textId="75B09E2A" w:rsidR="00F00E1B" w:rsidRDefault="00F00E1B" w:rsidP="004E3D40">
            <w:pPr>
              <w:spacing w:after="0" w:line="276" w:lineRule="auto"/>
            </w:pPr>
            <w:r>
              <w:t>VALUE ≠</w:t>
            </w:r>
            <w:r w:rsidRPr="00AA3E23">
              <w:t xml:space="preserve"> DETLI and QFLAG = D</w:t>
            </w:r>
          </w:p>
        </w:tc>
        <w:tc>
          <w:tcPr>
            <w:tcW w:w="1778" w:type="dxa"/>
            <w:tcPrChange w:id="19" w:author="Eleanor Dening" w:date="2019-06-05T09:52:00Z">
              <w:tcPr>
                <w:tcW w:w="1984" w:type="dxa"/>
              </w:tcPr>
            </w:tcPrChange>
          </w:tcPr>
          <w:p w14:paraId="59FC9CED" w14:textId="33FE07DE" w:rsidR="00F00E1B" w:rsidRPr="00AA3E23" w:rsidRDefault="00F00E1B" w:rsidP="004E3D40">
            <w:pPr>
              <w:spacing w:after="0"/>
              <w:rPr>
                <w:ins w:id="20" w:author="Eleanor Dening" w:date="2019-06-05T09:52:00Z"/>
              </w:rPr>
            </w:pPr>
            <w:ins w:id="21" w:author="Eleanor Dening" w:date="2019-06-05T09:53:00Z">
              <w:r>
                <w:t>Critical error</w:t>
              </w:r>
            </w:ins>
          </w:p>
        </w:tc>
        <w:tc>
          <w:tcPr>
            <w:tcW w:w="1867" w:type="dxa"/>
            <w:tcPrChange w:id="22" w:author="Eleanor Dening" w:date="2019-06-05T09:52:00Z">
              <w:tcPr>
                <w:tcW w:w="1984" w:type="dxa"/>
              </w:tcPr>
            </w:tcPrChange>
          </w:tcPr>
          <w:p w14:paraId="4F41C0B1" w14:textId="464180F2" w:rsidR="00F00E1B" w:rsidRPr="00AA3E23" w:rsidRDefault="00F00E1B" w:rsidP="004E3D40">
            <w:pPr>
              <w:spacing w:after="0" w:line="276" w:lineRule="auto"/>
            </w:pPr>
            <w:r w:rsidRPr="00AA3E23">
              <w:t>Critical error</w:t>
            </w:r>
          </w:p>
        </w:tc>
        <w:tc>
          <w:tcPr>
            <w:tcW w:w="2744" w:type="dxa"/>
            <w:tcPrChange w:id="23" w:author="Eleanor Dening" w:date="2019-06-05T09:52:00Z">
              <w:tcPr>
                <w:tcW w:w="2977" w:type="dxa"/>
              </w:tcPr>
            </w:tcPrChange>
          </w:tcPr>
          <w:p w14:paraId="288A1F9E" w14:textId="7AEB60C0" w:rsidR="00F00E1B" w:rsidRPr="00AA3E23" w:rsidRDefault="00F00E1B" w:rsidP="004E3D40">
            <w:pPr>
              <w:spacing w:after="0" w:line="276" w:lineRule="auto"/>
            </w:pPr>
            <w:r w:rsidRPr="00AA3E23">
              <w:t>Error</w:t>
            </w:r>
          </w:p>
        </w:tc>
      </w:tr>
      <w:tr w:rsidR="00F00E1B" w:rsidRPr="00AA3E23" w14:paraId="17835526" w14:textId="77777777" w:rsidTr="00F00E1B">
        <w:tc>
          <w:tcPr>
            <w:tcW w:w="3465" w:type="dxa"/>
            <w:tcPrChange w:id="24" w:author="Eleanor Dening" w:date="2019-06-05T09:52:00Z">
              <w:tcPr>
                <w:tcW w:w="3794" w:type="dxa"/>
              </w:tcPr>
            </w:tcPrChange>
          </w:tcPr>
          <w:p w14:paraId="749F138A" w14:textId="426E7CE3" w:rsidR="00F00E1B" w:rsidRPr="00AA3E23" w:rsidRDefault="00F00E1B" w:rsidP="004E3D40">
            <w:pPr>
              <w:spacing w:after="0" w:line="276" w:lineRule="auto"/>
            </w:pPr>
            <w:r>
              <w:t>VALUE ≠</w:t>
            </w:r>
            <w:r w:rsidRPr="00AA3E23">
              <w:t xml:space="preserve"> LMQNT and QFLAG = Q</w:t>
            </w:r>
          </w:p>
        </w:tc>
        <w:tc>
          <w:tcPr>
            <w:tcW w:w="1778" w:type="dxa"/>
            <w:tcPrChange w:id="25" w:author="Eleanor Dening" w:date="2019-06-05T09:52:00Z">
              <w:tcPr>
                <w:tcW w:w="1984" w:type="dxa"/>
              </w:tcPr>
            </w:tcPrChange>
          </w:tcPr>
          <w:p w14:paraId="389C599D" w14:textId="338093FC" w:rsidR="00F00E1B" w:rsidRPr="00AA3E23" w:rsidRDefault="00F00E1B" w:rsidP="004E3D40">
            <w:pPr>
              <w:spacing w:after="0"/>
              <w:rPr>
                <w:ins w:id="26" w:author="Eleanor Dening" w:date="2019-06-05T09:52:00Z"/>
              </w:rPr>
            </w:pPr>
            <w:ins w:id="27" w:author="Eleanor Dening" w:date="2019-06-05T09:53:00Z">
              <w:r>
                <w:t>Critical error</w:t>
              </w:r>
            </w:ins>
          </w:p>
        </w:tc>
        <w:tc>
          <w:tcPr>
            <w:tcW w:w="1867" w:type="dxa"/>
            <w:tcPrChange w:id="28" w:author="Eleanor Dening" w:date="2019-06-05T09:52:00Z">
              <w:tcPr>
                <w:tcW w:w="1984" w:type="dxa"/>
              </w:tcPr>
            </w:tcPrChange>
          </w:tcPr>
          <w:p w14:paraId="15BD9989" w14:textId="4B1D2835" w:rsidR="00F00E1B" w:rsidRPr="00AA3E23" w:rsidRDefault="00F00E1B" w:rsidP="004E3D40">
            <w:pPr>
              <w:spacing w:after="0" w:line="276" w:lineRule="auto"/>
            </w:pPr>
            <w:r w:rsidRPr="00AA3E23">
              <w:t>Critical error</w:t>
            </w:r>
          </w:p>
        </w:tc>
        <w:tc>
          <w:tcPr>
            <w:tcW w:w="2744" w:type="dxa"/>
            <w:tcPrChange w:id="29" w:author="Eleanor Dening" w:date="2019-06-05T09:52:00Z">
              <w:tcPr>
                <w:tcW w:w="2977" w:type="dxa"/>
              </w:tcPr>
            </w:tcPrChange>
          </w:tcPr>
          <w:p w14:paraId="25B7CEC0" w14:textId="77777777" w:rsidR="00F00E1B" w:rsidRPr="00AA3E23" w:rsidRDefault="00F00E1B" w:rsidP="004E3D40">
            <w:pPr>
              <w:spacing w:after="0" w:line="276" w:lineRule="auto"/>
            </w:pPr>
            <w:r w:rsidRPr="00AA3E23">
              <w:t>Error</w:t>
            </w:r>
          </w:p>
        </w:tc>
      </w:tr>
      <w:tr w:rsidR="00F00E1B" w:rsidRPr="00AA3E23" w14:paraId="274AC934" w14:textId="77777777" w:rsidTr="00F00E1B">
        <w:tc>
          <w:tcPr>
            <w:tcW w:w="3465" w:type="dxa"/>
            <w:tcPrChange w:id="30" w:author="Eleanor Dening" w:date="2019-06-05T09:52:00Z">
              <w:tcPr>
                <w:tcW w:w="3794" w:type="dxa"/>
              </w:tcPr>
            </w:tcPrChange>
          </w:tcPr>
          <w:p w14:paraId="24664B87" w14:textId="77777777" w:rsidR="00F00E1B" w:rsidRPr="00AA3E23" w:rsidRDefault="00F00E1B" w:rsidP="004E3D40">
            <w:pPr>
              <w:spacing w:after="0" w:line="276" w:lineRule="auto"/>
            </w:pPr>
            <w:r w:rsidRPr="00AA3E23">
              <w:t xml:space="preserve">LMQNT &lt; DETLI </w:t>
            </w:r>
          </w:p>
        </w:tc>
        <w:tc>
          <w:tcPr>
            <w:tcW w:w="1778" w:type="dxa"/>
            <w:tcPrChange w:id="31" w:author="Eleanor Dening" w:date="2019-06-05T09:52:00Z">
              <w:tcPr>
                <w:tcW w:w="1984" w:type="dxa"/>
              </w:tcPr>
            </w:tcPrChange>
          </w:tcPr>
          <w:p w14:paraId="22C07F35" w14:textId="66B9F732" w:rsidR="00F00E1B" w:rsidRPr="00AA3E23" w:rsidRDefault="00F00E1B" w:rsidP="004E3D40">
            <w:pPr>
              <w:spacing w:after="0"/>
              <w:rPr>
                <w:ins w:id="32" w:author="Eleanor Dening" w:date="2019-06-05T09:52:00Z"/>
              </w:rPr>
            </w:pPr>
            <w:ins w:id="33" w:author="Eleanor Dening" w:date="2019-06-05T09:53:00Z">
              <w:r>
                <w:t>Critical error</w:t>
              </w:r>
            </w:ins>
          </w:p>
        </w:tc>
        <w:tc>
          <w:tcPr>
            <w:tcW w:w="1867" w:type="dxa"/>
            <w:tcPrChange w:id="34" w:author="Eleanor Dening" w:date="2019-06-05T09:52:00Z">
              <w:tcPr>
                <w:tcW w:w="1984" w:type="dxa"/>
              </w:tcPr>
            </w:tcPrChange>
          </w:tcPr>
          <w:p w14:paraId="036C40C8" w14:textId="6126A623" w:rsidR="00F00E1B" w:rsidRPr="00AA3E23" w:rsidRDefault="00F00E1B" w:rsidP="004E3D40">
            <w:pPr>
              <w:spacing w:after="0" w:line="276" w:lineRule="auto"/>
            </w:pPr>
            <w:r w:rsidRPr="00AA3E23">
              <w:t>Critical error</w:t>
            </w:r>
          </w:p>
        </w:tc>
        <w:tc>
          <w:tcPr>
            <w:tcW w:w="2744" w:type="dxa"/>
            <w:tcPrChange w:id="35" w:author="Eleanor Dening" w:date="2019-06-05T09:52:00Z">
              <w:tcPr>
                <w:tcW w:w="2977" w:type="dxa"/>
              </w:tcPr>
            </w:tcPrChange>
          </w:tcPr>
          <w:p w14:paraId="6AFDD7C0" w14:textId="77777777" w:rsidR="00F00E1B" w:rsidRPr="00AA3E23" w:rsidRDefault="00F00E1B" w:rsidP="004E3D40">
            <w:pPr>
              <w:spacing w:after="0" w:line="276" w:lineRule="auto"/>
            </w:pPr>
            <w:r w:rsidRPr="00AA3E23">
              <w:t>Error</w:t>
            </w:r>
          </w:p>
        </w:tc>
      </w:tr>
      <w:tr w:rsidR="00F00E1B" w:rsidRPr="00AA3E23" w14:paraId="1EEBD214" w14:textId="77777777" w:rsidTr="00F00E1B">
        <w:tc>
          <w:tcPr>
            <w:tcW w:w="3465" w:type="dxa"/>
            <w:tcPrChange w:id="36" w:author="Eleanor Dening" w:date="2019-06-05T09:52:00Z">
              <w:tcPr>
                <w:tcW w:w="3794" w:type="dxa"/>
              </w:tcPr>
            </w:tcPrChange>
          </w:tcPr>
          <w:p w14:paraId="7B158B75" w14:textId="01AB2C6B" w:rsidR="00F00E1B" w:rsidRPr="00AA3E23" w:rsidRDefault="00F00E1B" w:rsidP="004E3D40">
            <w:pPr>
              <w:spacing w:after="0" w:line="276" w:lineRule="auto"/>
            </w:pPr>
            <w:r>
              <w:t xml:space="preserve">VALUE </w:t>
            </w:r>
            <w:r w:rsidRPr="00D357EA">
              <w:t>≤</w:t>
            </w:r>
            <w:r w:rsidRPr="00AA3E23">
              <w:t xml:space="preserve"> DETLI and QFLAG = NULL</w:t>
            </w:r>
          </w:p>
        </w:tc>
        <w:tc>
          <w:tcPr>
            <w:tcW w:w="1778" w:type="dxa"/>
            <w:tcPrChange w:id="37" w:author="Eleanor Dening" w:date="2019-06-05T09:52:00Z">
              <w:tcPr>
                <w:tcW w:w="1984" w:type="dxa"/>
              </w:tcPr>
            </w:tcPrChange>
          </w:tcPr>
          <w:p w14:paraId="2D0BFE65" w14:textId="074D3267" w:rsidR="00F00E1B" w:rsidRPr="00AA3E23" w:rsidRDefault="00F00E1B" w:rsidP="004E3D40">
            <w:pPr>
              <w:spacing w:after="0"/>
              <w:rPr>
                <w:ins w:id="38" w:author="Eleanor Dening" w:date="2019-06-05T09:52:00Z"/>
              </w:rPr>
            </w:pPr>
            <w:ins w:id="39" w:author="Eleanor Dening" w:date="2019-06-05T09:53:00Z">
              <w:r>
                <w:t>Error</w:t>
              </w:r>
            </w:ins>
          </w:p>
        </w:tc>
        <w:tc>
          <w:tcPr>
            <w:tcW w:w="1867" w:type="dxa"/>
            <w:tcPrChange w:id="40" w:author="Eleanor Dening" w:date="2019-06-05T09:52:00Z">
              <w:tcPr>
                <w:tcW w:w="1984" w:type="dxa"/>
              </w:tcPr>
            </w:tcPrChange>
          </w:tcPr>
          <w:p w14:paraId="0493F0DB" w14:textId="64B8CABA" w:rsidR="00F00E1B" w:rsidRPr="00AA3E23" w:rsidRDefault="00F00E1B" w:rsidP="004E3D40">
            <w:pPr>
              <w:spacing w:after="0" w:line="276" w:lineRule="auto"/>
            </w:pPr>
            <w:ins w:id="41" w:author="Eleanor Dening" w:date="2019-06-05T09:54:00Z">
              <w:r>
                <w:t>Warning</w:t>
              </w:r>
            </w:ins>
            <w:del w:id="42" w:author="Eleanor Dening" w:date="2019-06-05T09:54:00Z">
              <w:r w:rsidRPr="00AA3E23" w:rsidDel="00F00E1B">
                <w:delText>Error</w:delText>
              </w:r>
            </w:del>
          </w:p>
        </w:tc>
        <w:tc>
          <w:tcPr>
            <w:tcW w:w="2744" w:type="dxa"/>
            <w:tcPrChange w:id="43" w:author="Eleanor Dening" w:date="2019-06-05T09:52:00Z">
              <w:tcPr>
                <w:tcW w:w="2977" w:type="dxa"/>
              </w:tcPr>
            </w:tcPrChange>
          </w:tcPr>
          <w:p w14:paraId="3A8BC405" w14:textId="77777777" w:rsidR="00F00E1B" w:rsidRPr="00AA3E23" w:rsidRDefault="00F00E1B" w:rsidP="004E3D40">
            <w:pPr>
              <w:spacing w:after="0" w:line="276" w:lineRule="auto"/>
            </w:pPr>
            <w:r w:rsidRPr="00AA3E23">
              <w:t>Warning</w:t>
            </w:r>
          </w:p>
        </w:tc>
      </w:tr>
      <w:tr w:rsidR="00F00E1B" w:rsidRPr="00AA3E23" w14:paraId="2068BF63" w14:textId="77777777" w:rsidTr="00F00E1B">
        <w:tc>
          <w:tcPr>
            <w:tcW w:w="3465" w:type="dxa"/>
            <w:tcPrChange w:id="44" w:author="Eleanor Dening" w:date="2019-06-05T09:52:00Z">
              <w:tcPr>
                <w:tcW w:w="3794" w:type="dxa"/>
              </w:tcPr>
            </w:tcPrChange>
          </w:tcPr>
          <w:p w14:paraId="685635D8" w14:textId="40D9B9B2" w:rsidR="00F00E1B" w:rsidRPr="00AA3E23" w:rsidRDefault="00F00E1B" w:rsidP="004E3D40">
            <w:pPr>
              <w:spacing w:after="0" w:line="276" w:lineRule="auto"/>
            </w:pPr>
            <w:r w:rsidRPr="004E3D40">
              <w:t>VALUE ≠ DETLI and QFLAG = &lt;</w:t>
            </w:r>
          </w:p>
        </w:tc>
        <w:tc>
          <w:tcPr>
            <w:tcW w:w="1778" w:type="dxa"/>
            <w:tcPrChange w:id="45" w:author="Eleanor Dening" w:date="2019-06-05T09:52:00Z">
              <w:tcPr>
                <w:tcW w:w="1984" w:type="dxa"/>
              </w:tcPr>
            </w:tcPrChange>
          </w:tcPr>
          <w:p w14:paraId="561FF307" w14:textId="379348D9" w:rsidR="00F00E1B" w:rsidRDefault="00F00E1B" w:rsidP="004E3D40">
            <w:pPr>
              <w:spacing w:after="0"/>
              <w:rPr>
                <w:ins w:id="46" w:author="Eleanor Dening" w:date="2019-06-05T09:52:00Z"/>
              </w:rPr>
            </w:pPr>
            <w:ins w:id="47" w:author="Eleanor Dening" w:date="2019-06-05T09:53:00Z">
              <w:r>
                <w:t>Error</w:t>
              </w:r>
            </w:ins>
          </w:p>
        </w:tc>
        <w:tc>
          <w:tcPr>
            <w:tcW w:w="1867" w:type="dxa"/>
            <w:tcPrChange w:id="48" w:author="Eleanor Dening" w:date="2019-06-05T09:52:00Z">
              <w:tcPr>
                <w:tcW w:w="1984" w:type="dxa"/>
              </w:tcPr>
            </w:tcPrChange>
          </w:tcPr>
          <w:p w14:paraId="4E5C9721" w14:textId="20463423" w:rsidR="00F00E1B" w:rsidRPr="00AA3E23" w:rsidRDefault="00F00E1B" w:rsidP="004E3D40">
            <w:pPr>
              <w:spacing w:after="0" w:line="276" w:lineRule="auto"/>
            </w:pPr>
            <w:ins w:id="49" w:author="Eleanor Dening" w:date="2019-06-05T09:54:00Z">
              <w:r>
                <w:t>Warning</w:t>
              </w:r>
            </w:ins>
            <w:bookmarkStart w:id="50" w:name="_GoBack"/>
            <w:bookmarkEnd w:id="50"/>
            <w:del w:id="51" w:author="Eleanor Dening" w:date="2019-06-05T09:54:00Z">
              <w:r w:rsidDel="00F00E1B">
                <w:delText>Error</w:delText>
              </w:r>
            </w:del>
          </w:p>
        </w:tc>
        <w:tc>
          <w:tcPr>
            <w:tcW w:w="2744" w:type="dxa"/>
            <w:tcPrChange w:id="52" w:author="Eleanor Dening" w:date="2019-06-05T09:52:00Z">
              <w:tcPr>
                <w:tcW w:w="2977" w:type="dxa"/>
              </w:tcPr>
            </w:tcPrChange>
          </w:tcPr>
          <w:p w14:paraId="511EA9E6" w14:textId="030A1684" w:rsidR="00F00E1B" w:rsidRPr="00AA3E23" w:rsidRDefault="00F00E1B" w:rsidP="004E3D40">
            <w:pPr>
              <w:spacing w:after="0" w:line="276" w:lineRule="auto"/>
            </w:pPr>
            <w:r>
              <w:t>Warning</w:t>
            </w:r>
          </w:p>
        </w:tc>
      </w:tr>
      <w:tr w:rsidR="00F00E1B" w:rsidRPr="00AA3E23" w14:paraId="4AADD127" w14:textId="77777777" w:rsidTr="00F00E1B">
        <w:tc>
          <w:tcPr>
            <w:tcW w:w="3465" w:type="dxa"/>
            <w:tcPrChange w:id="53" w:author="Eleanor Dening" w:date="2019-06-05T09:52:00Z">
              <w:tcPr>
                <w:tcW w:w="3794" w:type="dxa"/>
              </w:tcPr>
            </w:tcPrChange>
          </w:tcPr>
          <w:p w14:paraId="48722504" w14:textId="68F5B205" w:rsidR="00F00E1B" w:rsidRPr="00AA3E23" w:rsidRDefault="00F00E1B" w:rsidP="004E3D40">
            <w:pPr>
              <w:spacing w:after="0" w:line="276" w:lineRule="auto"/>
            </w:pPr>
            <w:r w:rsidRPr="004E3D40">
              <w:t>VALUE = DETLI and QFLAG = &lt;</w:t>
            </w:r>
          </w:p>
        </w:tc>
        <w:tc>
          <w:tcPr>
            <w:tcW w:w="1778" w:type="dxa"/>
            <w:tcPrChange w:id="54" w:author="Eleanor Dening" w:date="2019-06-05T09:52:00Z">
              <w:tcPr>
                <w:tcW w:w="1984" w:type="dxa"/>
              </w:tcPr>
            </w:tcPrChange>
          </w:tcPr>
          <w:p w14:paraId="01615EEF" w14:textId="285E85D9" w:rsidR="00F00E1B" w:rsidRPr="00AA3E23" w:rsidRDefault="00F00E1B" w:rsidP="004E3D40">
            <w:pPr>
              <w:spacing w:after="0"/>
              <w:rPr>
                <w:ins w:id="55" w:author="Eleanor Dening" w:date="2019-06-05T09:52:00Z"/>
              </w:rPr>
            </w:pPr>
            <w:ins w:id="56" w:author="Eleanor Dening" w:date="2019-06-05T09:53:00Z">
              <w:r>
                <w:t>Warning</w:t>
              </w:r>
            </w:ins>
          </w:p>
        </w:tc>
        <w:tc>
          <w:tcPr>
            <w:tcW w:w="1867" w:type="dxa"/>
            <w:tcPrChange w:id="57" w:author="Eleanor Dening" w:date="2019-06-05T09:52:00Z">
              <w:tcPr>
                <w:tcW w:w="1984" w:type="dxa"/>
              </w:tcPr>
            </w:tcPrChange>
          </w:tcPr>
          <w:p w14:paraId="5E02E6C3" w14:textId="22BB2AB0" w:rsidR="00F00E1B" w:rsidRPr="00AA3E23" w:rsidRDefault="00F00E1B" w:rsidP="004E3D40">
            <w:pPr>
              <w:spacing w:after="0" w:line="276" w:lineRule="auto"/>
            </w:pPr>
            <w:r w:rsidRPr="00AA3E23">
              <w:t>Warning</w:t>
            </w:r>
          </w:p>
        </w:tc>
        <w:tc>
          <w:tcPr>
            <w:tcW w:w="2744" w:type="dxa"/>
            <w:tcPrChange w:id="58" w:author="Eleanor Dening" w:date="2019-06-05T09:52:00Z">
              <w:tcPr>
                <w:tcW w:w="2977" w:type="dxa"/>
              </w:tcPr>
            </w:tcPrChange>
          </w:tcPr>
          <w:p w14:paraId="305BBEA7" w14:textId="77777777" w:rsidR="00F00E1B" w:rsidRPr="00AA3E23" w:rsidRDefault="00F00E1B" w:rsidP="004E3D40">
            <w:pPr>
              <w:spacing w:after="0" w:line="276" w:lineRule="auto"/>
            </w:pPr>
          </w:p>
        </w:tc>
      </w:tr>
      <w:tr w:rsidR="00F00E1B" w:rsidRPr="00AA3E23" w14:paraId="703C08AA" w14:textId="77777777" w:rsidTr="00F00E1B">
        <w:tc>
          <w:tcPr>
            <w:tcW w:w="3465" w:type="dxa"/>
            <w:tcBorders>
              <w:bottom w:val="single" w:sz="4" w:space="0" w:color="808080" w:themeColor="background1" w:themeShade="80"/>
            </w:tcBorders>
            <w:tcPrChange w:id="59" w:author="Eleanor Dening" w:date="2019-06-05T09:52:00Z">
              <w:tcPr>
                <w:tcW w:w="3794" w:type="dxa"/>
                <w:tcBorders>
                  <w:bottom w:val="single" w:sz="4" w:space="0" w:color="808080" w:themeColor="background1" w:themeShade="80"/>
                </w:tcBorders>
              </w:tcPr>
            </w:tcPrChange>
          </w:tcPr>
          <w:p w14:paraId="093D9FC3" w14:textId="77777777" w:rsidR="00F00E1B" w:rsidRPr="00AA3E23" w:rsidRDefault="00F00E1B" w:rsidP="004E3D40">
            <w:pPr>
              <w:spacing w:after="0" w:line="276" w:lineRule="auto"/>
            </w:pPr>
            <w:r w:rsidRPr="00AA3E23">
              <w:t>QFLAG = &lt; and LMQNT ≠ NULL</w:t>
            </w:r>
          </w:p>
        </w:tc>
        <w:tc>
          <w:tcPr>
            <w:tcW w:w="1778" w:type="dxa"/>
            <w:tcBorders>
              <w:bottom w:val="single" w:sz="4" w:space="0" w:color="808080" w:themeColor="background1" w:themeShade="80"/>
            </w:tcBorders>
            <w:tcPrChange w:id="60" w:author="Eleanor Dening" w:date="2019-06-05T09:52:00Z">
              <w:tcPr>
                <w:tcW w:w="1984" w:type="dxa"/>
                <w:tcBorders>
                  <w:bottom w:val="single" w:sz="4" w:space="0" w:color="808080" w:themeColor="background1" w:themeShade="80"/>
                </w:tcBorders>
              </w:tcPr>
            </w:tcPrChange>
          </w:tcPr>
          <w:p w14:paraId="48546737" w14:textId="4D41A794" w:rsidR="00F00E1B" w:rsidRPr="00AA3E23" w:rsidRDefault="00F00E1B" w:rsidP="004E3D40">
            <w:pPr>
              <w:spacing w:after="0"/>
              <w:rPr>
                <w:ins w:id="61" w:author="Eleanor Dening" w:date="2019-06-05T09:52:00Z"/>
              </w:rPr>
            </w:pPr>
            <w:ins w:id="62" w:author="Eleanor Dening" w:date="2019-06-05T09:53:00Z">
              <w:r>
                <w:t>Warning</w:t>
              </w:r>
            </w:ins>
          </w:p>
        </w:tc>
        <w:tc>
          <w:tcPr>
            <w:tcW w:w="1867" w:type="dxa"/>
            <w:tcBorders>
              <w:bottom w:val="single" w:sz="4" w:space="0" w:color="808080" w:themeColor="background1" w:themeShade="80"/>
            </w:tcBorders>
            <w:tcPrChange w:id="63" w:author="Eleanor Dening" w:date="2019-06-05T09:52:00Z">
              <w:tcPr>
                <w:tcW w:w="1984" w:type="dxa"/>
                <w:tcBorders>
                  <w:bottom w:val="single" w:sz="4" w:space="0" w:color="808080" w:themeColor="background1" w:themeShade="80"/>
                </w:tcBorders>
              </w:tcPr>
            </w:tcPrChange>
          </w:tcPr>
          <w:p w14:paraId="1C26A01C" w14:textId="0F83A4C2" w:rsidR="00F00E1B" w:rsidRPr="00AA3E23" w:rsidRDefault="00F00E1B" w:rsidP="004E3D40">
            <w:pPr>
              <w:spacing w:after="0" w:line="276" w:lineRule="auto"/>
            </w:pPr>
            <w:r w:rsidRPr="00AA3E23">
              <w:t>Warning</w:t>
            </w:r>
          </w:p>
        </w:tc>
        <w:tc>
          <w:tcPr>
            <w:tcW w:w="2744" w:type="dxa"/>
            <w:tcBorders>
              <w:bottom w:val="single" w:sz="4" w:space="0" w:color="808080" w:themeColor="background1" w:themeShade="80"/>
            </w:tcBorders>
            <w:tcPrChange w:id="64" w:author="Eleanor Dening" w:date="2019-06-05T09:52:00Z">
              <w:tcPr>
                <w:tcW w:w="2977" w:type="dxa"/>
                <w:tcBorders>
                  <w:bottom w:val="single" w:sz="4" w:space="0" w:color="808080" w:themeColor="background1" w:themeShade="80"/>
                </w:tcBorders>
              </w:tcPr>
            </w:tcPrChange>
          </w:tcPr>
          <w:p w14:paraId="10D9025B" w14:textId="77777777" w:rsidR="00F00E1B" w:rsidRPr="00AA3E23" w:rsidRDefault="00F00E1B" w:rsidP="004E3D40">
            <w:pPr>
              <w:spacing w:after="0" w:line="276" w:lineRule="auto"/>
            </w:pPr>
          </w:p>
        </w:tc>
      </w:tr>
    </w:tbl>
    <w:p w14:paraId="585D6C91" w14:textId="77777777" w:rsidR="004608FA" w:rsidRPr="004608FA" w:rsidRDefault="004608FA" w:rsidP="004608FA"/>
    <w:p w14:paraId="26E590DC" w14:textId="77777777" w:rsidR="00B90529" w:rsidRPr="00A111EF" w:rsidRDefault="008460AA" w:rsidP="004E3D40">
      <w:pPr>
        <w:pStyle w:val="Heading1"/>
        <w:keepNext/>
      </w:pPr>
      <w:r w:rsidRPr="00A111EF">
        <w:lastRenderedPageBreak/>
        <w:t>Uncertainties</w:t>
      </w:r>
    </w:p>
    <w:p w14:paraId="47FC38B6" w14:textId="319043ED" w:rsidR="00A111EF" w:rsidRPr="00AA3E23" w:rsidRDefault="00A111EF" w:rsidP="004E3D40">
      <w:pPr>
        <w:keepNext/>
      </w:pPr>
      <w:r>
        <w:t>The reporting of uncertainties</w:t>
      </w:r>
      <w:r w:rsidRPr="00AA3E23">
        <w:t xml:space="preserve"> involves </w:t>
      </w:r>
      <w:r>
        <w:t>two</w:t>
      </w:r>
      <w:r w:rsidRPr="00AA3E23">
        <w:t xml:space="preserve"> variables: </w:t>
      </w:r>
    </w:p>
    <w:p w14:paraId="32186A8C" w14:textId="27AAEFA2" w:rsidR="00A111EF" w:rsidRPr="00AA3E23" w:rsidRDefault="00F00E1B" w:rsidP="00A111EF">
      <w:pPr>
        <w:pStyle w:val="ListParagraph"/>
        <w:numPr>
          <w:ilvl w:val="0"/>
          <w:numId w:val="7"/>
        </w:numPr>
      </w:pPr>
      <w:hyperlink r:id="rId12" w:history="1">
        <w:r w:rsidR="002058DE" w:rsidRPr="00CD4841">
          <w:rPr>
            <w:rStyle w:val="Hyperlink"/>
          </w:rPr>
          <w:t>UNCRT</w:t>
        </w:r>
      </w:hyperlink>
      <w:r w:rsidR="00A111EF" w:rsidRPr="00AA3E23">
        <w:t xml:space="preserve"> is a number giving the </w:t>
      </w:r>
      <w:r w:rsidR="00212A84">
        <w:t xml:space="preserve">analytical </w:t>
      </w:r>
      <w:r w:rsidR="002058DE">
        <w:t>uncertainty</w:t>
      </w:r>
      <w:r w:rsidR="00212A84">
        <w:t xml:space="preserve"> in the measurement reported in VALUE</w:t>
      </w:r>
    </w:p>
    <w:p w14:paraId="6DBC3AD3" w14:textId="616B3E24" w:rsidR="00A111EF" w:rsidRPr="00AA3E23" w:rsidRDefault="00F00E1B" w:rsidP="002058DE">
      <w:pPr>
        <w:pStyle w:val="ListParagraph"/>
        <w:numPr>
          <w:ilvl w:val="0"/>
          <w:numId w:val="7"/>
        </w:numPr>
        <w:ind w:left="357" w:hanging="357"/>
      </w:pPr>
      <w:hyperlink r:id="rId13" w:history="1">
        <w:r w:rsidR="002058DE" w:rsidRPr="00CD4841">
          <w:rPr>
            <w:rStyle w:val="Hyperlink"/>
          </w:rPr>
          <w:t>METCU</w:t>
        </w:r>
      </w:hyperlink>
      <w:r w:rsidR="00A111EF" w:rsidRPr="00AA3E23">
        <w:t xml:space="preserve"> is</w:t>
      </w:r>
      <w:r w:rsidR="002058DE">
        <w:t xml:space="preserve"> a code that describes the method for expressing uncertainty </w:t>
      </w:r>
    </w:p>
    <w:p w14:paraId="4FF301B1" w14:textId="5C1B92F4" w:rsidR="00CC2A11" w:rsidRPr="00AA3E23" w:rsidRDefault="00C23DB5" w:rsidP="002058DE">
      <w:pPr>
        <w:spacing w:after="240"/>
      </w:pPr>
      <w:r>
        <w:t xml:space="preserve">UNCRT only relates to analytical uncertainty and does not include any aspects of sampling uncertainty. </w:t>
      </w:r>
      <w:r w:rsidR="00CD4841">
        <w:t xml:space="preserve">UNCRT should </w:t>
      </w:r>
      <w:r w:rsidR="007150D2" w:rsidRPr="00AA3E23">
        <w:t xml:space="preserve">ideally </w:t>
      </w:r>
      <w:r w:rsidR="00CC2A11" w:rsidRPr="00AA3E23">
        <w:t xml:space="preserve">include all </w:t>
      </w:r>
      <w:r w:rsidR="00212A84">
        <w:t>aspects</w:t>
      </w:r>
      <w:r w:rsidR="002058DE">
        <w:t xml:space="preserve"> that contribute to </w:t>
      </w:r>
      <w:r w:rsidR="008460AA" w:rsidRPr="00AA3E23">
        <w:t xml:space="preserve">the </w:t>
      </w:r>
      <w:r w:rsidR="00212A84">
        <w:t xml:space="preserve">analytical </w:t>
      </w:r>
      <w:r w:rsidR="008460AA" w:rsidRPr="00AA3E23">
        <w:t>uncertainty</w:t>
      </w:r>
      <w:r w:rsidR="00212A84">
        <w:t xml:space="preserve"> in the measurement reported in VALUE. </w:t>
      </w:r>
      <w:r w:rsidR="007150D2" w:rsidRPr="00AA3E23">
        <w:t xml:space="preserve">However, </w:t>
      </w:r>
      <w:r>
        <w:t>f</w:t>
      </w:r>
      <w:r w:rsidRPr="00AA3E23">
        <w:t xml:space="preserve">or MIME assessment purposes, </w:t>
      </w:r>
      <w:r>
        <w:t xml:space="preserve">it is acceptable if UNCRT only includes the most important aspects contributing to the analytical uncertainty; i.e. </w:t>
      </w:r>
      <w:r w:rsidR="007150D2" w:rsidRPr="00AA3E23">
        <w:t xml:space="preserve">reporting </w:t>
      </w:r>
      <w:r w:rsidR="00453F05">
        <w:t>institut</w:t>
      </w:r>
      <w:r w:rsidR="002F758C">
        <w:t>e</w:t>
      </w:r>
      <w:r w:rsidR="00453F05">
        <w:t>s</w:t>
      </w:r>
      <w:r w:rsidR="007150D2" w:rsidRPr="00AA3E23">
        <w:t xml:space="preserve"> </w:t>
      </w:r>
      <w:r w:rsidR="0029058D">
        <w:t xml:space="preserve">do </w:t>
      </w:r>
      <w:r w:rsidR="004E3D40">
        <w:t>not</w:t>
      </w:r>
      <w:r w:rsidR="0029058D">
        <w:t xml:space="preserve"> </w:t>
      </w:r>
      <w:r w:rsidR="002F758C">
        <w:t>need</w:t>
      </w:r>
      <w:r w:rsidR="007150D2" w:rsidRPr="00AA3E23">
        <w:t xml:space="preserve"> </w:t>
      </w:r>
      <w:r w:rsidR="0029058D">
        <w:t xml:space="preserve">to </w:t>
      </w:r>
      <w:r w:rsidR="00453F05">
        <w:t xml:space="preserve">take any measures </w:t>
      </w:r>
      <w:r w:rsidR="007150D2" w:rsidRPr="00AA3E23">
        <w:t xml:space="preserve">if some </w:t>
      </w:r>
      <w:r w:rsidR="00453F05">
        <w:t>mino</w:t>
      </w:r>
      <w:r w:rsidR="007150D2" w:rsidRPr="00AA3E23">
        <w:t xml:space="preserve">r </w:t>
      </w:r>
      <w:r w:rsidR="00212A84">
        <w:t xml:space="preserve">aspects (e.g. dilution effects) </w:t>
      </w:r>
      <w:r w:rsidR="007D65EE">
        <w:t xml:space="preserve">are not </w:t>
      </w:r>
      <w:r w:rsidR="002F758C">
        <w:t xml:space="preserve">included </w:t>
      </w:r>
      <w:r w:rsidR="007D65EE">
        <w:t>in the</w:t>
      </w:r>
      <w:r w:rsidR="007D65EE" w:rsidRPr="00AA3E23">
        <w:t xml:space="preserve"> </w:t>
      </w:r>
      <w:r w:rsidR="007150D2" w:rsidRPr="00AA3E23">
        <w:t xml:space="preserve">uncertainty </w:t>
      </w:r>
      <w:r w:rsidR="002F758C">
        <w:t xml:space="preserve">calculations </w:t>
      </w:r>
      <w:r w:rsidR="007150D2" w:rsidRPr="00AA3E23">
        <w:t xml:space="preserve">they </w:t>
      </w:r>
      <w:r w:rsidR="002F758C">
        <w:t>a</w:t>
      </w:r>
      <w:r w:rsidR="007150D2" w:rsidRPr="00AA3E23">
        <w:t>re provided with.</w:t>
      </w:r>
      <w:r w:rsidR="00294266">
        <w:t xml:space="preserve"> </w:t>
      </w:r>
    </w:p>
    <w:p w14:paraId="4D1C2B0B" w14:textId="79FD1CB4" w:rsidR="000C06ED" w:rsidRPr="00AA3E23" w:rsidRDefault="003002B2" w:rsidP="000C06ED">
      <w:pPr>
        <w:spacing w:after="240"/>
      </w:pPr>
      <w:r>
        <w:t xml:space="preserve">The </w:t>
      </w:r>
      <w:r w:rsidR="00C23DB5">
        <w:t>u</w:t>
      </w:r>
      <w:r w:rsidR="007150D2" w:rsidRPr="00AA3E23">
        <w:t>ncertaint</w:t>
      </w:r>
      <w:r w:rsidR="00C1636B">
        <w:t>y</w:t>
      </w:r>
      <w:r w:rsidR="007150D2" w:rsidRPr="00AA3E23">
        <w:t xml:space="preserve"> </w:t>
      </w:r>
      <w:r w:rsidR="00C1636B">
        <w:t xml:space="preserve">calculation </w:t>
      </w:r>
      <w:r w:rsidR="007150D2" w:rsidRPr="00AA3E23">
        <w:t>should include a relative component and a constant component.</w:t>
      </w:r>
      <w:r w:rsidR="00294266">
        <w:t xml:space="preserve"> </w:t>
      </w:r>
      <w:r w:rsidR="00C1636B" w:rsidRPr="00C23DB5">
        <w:t xml:space="preserve">The relative component will dominate when </w:t>
      </w:r>
      <w:r w:rsidR="00C1636B">
        <w:t xml:space="preserve">the measured value is </w:t>
      </w:r>
      <w:r w:rsidR="00C1636B" w:rsidRPr="00C23DB5">
        <w:t xml:space="preserve">above the </w:t>
      </w:r>
      <w:r w:rsidR="00C1636B">
        <w:t xml:space="preserve">LOQ. The </w:t>
      </w:r>
      <w:r w:rsidR="00C1636B" w:rsidRPr="00AA3E23">
        <w:t xml:space="preserve">constant component will </w:t>
      </w:r>
      <w:r w:rsidR="00C1636B">
        <w:t xml:space="preserve">have </w:t>
      </w:r>
      <w:r w:rsidR="00B65F65">
        <w:t xml:space="preserve">an increasing effect as the </w:t>
      </w:r>
      <w:r w:rsidR="00C1636B">
        <w:t xml:space="preserve">measured value </w:t>
      </w:r>
      <w:r w:rsidR="00B65F65">
        <w:t xml:space="preserve">decreases </w:t>
      </w:r>
      <w:r w:rsidR="00C1636B">
        <w:t>below the LOQ</w:t>
      </w:r>
      <w:r w:rsidR="00B65F65">
        <w:t xml:space="preserve"> and will dominate when the measured value is close to the LOD</w:t>
      </w:r>
      <w:r w:rsidR="00C1636B">
        <w:t xml:space="preserve">. </w:t>
      </w:r>
      <w:r w:rsidR="00543D15">
        <w:t xml:space="preserve">Analytical laboratories often provide </w:t>
      </w:r>
      <w:r w:rsidR="00C1636B">
        <w:t>uncertainties based only</w:t>
      </w:r>
      <w:r w:rsidR="0029058D">
        <w:t xml:space="preserve"> on</w:t>
      </w:r>
      <w:r w:rsidR="00C1636B">
        <w:t xml:space="preserve"> the relative component</w:t>
      </w:r>
      <w:r w:rsidR="0029058D">
        <w:t>, even when the measured value is below the LOQ</w:t>
      </w:r>
      <w:r w:rsidR="00955E9C">
        <w:t xml:space="preserve">. </w:t>
      </w:r>
      <w:r w:rsidR="0029058D">
        <w:t>However, t</w:t>
      </w:r>
      <w:r w:rsidR="00955E9C">
        <w:t xml:space="preserve">his </w:t>
      </w:r>
      <w:r w:rsidR="0029058D">
        <w:t xml:space="preserve">approach </w:t>
      </w:r>
      <w:r w:rsidR="00955E9C">
        <w:t xml:space="preserve">makes the uncertainty </w:t>
      </w:r>
      <w:r w:rsidR="00D41F35">
        <w:t xml:space="preserve">of values below the LOQ </w:t>
      </w:r>
      <w:r w:rsidR="00955E9C">
        <w:t>too small</w:t>
      </w:r>
      <w:r w:rsidR="00B65F65">
        <w:t xml:space="preserve"> and consequently </w:t>
      </w:r>
      <w:r w:rsidR="000C06ED">
        <w:t xml:space="preserve">these observations will have </w:t>
      </w:r>
      <w:r w:rsidR="000C06ED" w:rsidRPr="00AA3E23">
        <w:t>too much influence on the st</w:t>
      </w:r>
      <w:r w:rsidR="000C06ED">
        <w:t>atistical analysis of the data in the MIME assessment.</w:t>
      </w:r>
    </w:p>
    <w:p w14:paraId="3BB9114F" w14:textId="17A8F68A" w:rsidR="00605201" w:rsidRDefault="00543D15" w:rsidP="000C06ED">
      <w:r>
        <w:t xml:space="preserve">A simple way of </w:t>
      </w:r>
      <w:r w:rsidR="00B65F65">
        <w:t xml:space="preserve">calculating an uncertainty that includes the </w:t>
      </w:r>
      <w:r w:rsidR="00C1636B">
        <w:t xml:space="preserve">constant component is as follows. Suppose that the analytical laboratory provides uncertainties </w:t>
      </w:r>
      <w:r w:rsidR="00AE1CA1">
        <w:t xml:space="preserve">based only on only </w:t>
      </w:r>
      <w:r w:rsidR="00C1636B">
        <w:t xml:space="preserve">relative component </w:t>
      </w:r>
      <w:r w:rsidR="00605201" w:rsidRPr="00605201">
        <w:rPr>
          <w:i/>
        </w:rPr>
        <w:t>v</w:t>
      </w:r>
      <w:r w:rsidR="00605201">
        <w:t xml:space="preserve">. </w:t>
      </w:r>
      <w:r w:rsidR="00C1636B">
        <w:t xml:space="preserve">Thus the </w:t>
      </w:r>
      <w:r w:rsidR="00605201">
        <w:t xml:space="preserve">uncertainties received from the analytical laboratory would be 100 × </w:t>
      </w:r>
      <w:r w:rsidR="00605201">
        <w:rPr>
          <w:i/>
        </w:rPr>
        <w:t>v</w:t>
      </w:r>
      <w:r w:rsidR="00605201">
        <w:t xml:space="preserve"> (if provided as a percentage) or VALUE × </w:t>
      </w:r>
      <w:r w:rsidR="00605201">
        <w:rPr>
          <w:i/>
        </w:rPr>
        <w:t>v</w:t>
      </w:r>
      <w:r w:rsidR="00605201">
        <w:t xml:space="preserve"> (if provided as a standard deviation) or 2 × VALUE × </w:t>
      </w:r>
      <w:r w:rsidR="00605201">
        <w:rPr>
          <w:i/>
        </w:rPr>
        <w:t>v</w:t>
      </w:r>
      <w:r w:rsidR="00605201">
        <w:t xml:space="preserve"> (if provided as an expanded uncertainty). Let </w:t>
      </w:r>
      <w:r w:rsidR="00605201">
        <w:rPr>
          <w:i/>
        </w:rPr>
        <w:t>s</w:t>
      </w:r>
      <w:r w:rsidR="00605201">
        <w:t xml:space="preserve"> be the standard deviation of </w:t>
      </w:r>
      <w:r w:rsidR="00955E9C">
        <w:t xml:space="preserve">the </w:t>
      </w:r>
      <w:r w:rsidR="00605201">
        <w:t xml:space="preserve">replicate measurements of </w:t>
      </w:r>
      <w:r w:rsidR="000C06ED">
        <w:t>the</w:t>
      </w:r>
      <w:r w:rsidR="00605201">
        <w:t xml:space="preserve"> blank used to define the LOD (for example, the LOD might typically be defined as 3 × </w:t>
      </w:r>
      <w:r w:rsidR="00605201">
        <w:rPr>
          <w:i/>
        </w:rPr>
        <w:t>s</w:t>
      </w:r>
      <w:r w:rsidR="00605201">
        <w:t xml:space="preserve">).  Then </w:t>
      </w:r>
      <w:r w:rsidR="00955E9C">
        <w:t xml:space="preserve">let </w:t>
      </w:r>
    </w:p>
    <w:p w14:paraId="18C2ABFF" w14:textId="77777777" w:rsidR="00955E9C" w:rsidRDefault="00955E9C" w:rsidP="000C06ED">
      <w:pPr>
        <w:ind w:firstLine="720"/>
      </w:pPr>
      <w:r w:rsidRPr="00955E9C">
        <w:rPr>
          <w:position w:val="-8"/>
        </w:rPr>
        <w:object w:dxaOrig="2000" w:dyaOrig="380" w14:anchorId="7B18A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19.35pt" o:ole="">
            <v:imagedata r:id="rId14" o:title=""/>
          </v:shape>
          <o:OLEObject Type="Embed" ProgID="Equation.3" ShapeID="_x0000_i1025" DrawAspect="Content" ObjectID="_1621233893" r:id="rId15"/>
        </w:object>
      </w:r>
    </w:p>
    <w:p w14:paraId="1C6A22E5" w14:textId="05B3DD8C" w:rsidR="00955E9C" w:rsidRDefault="00955E9C" w:rsidP="000C06ED">
      <w:r>
        <w:t>The</w:t>
      </w:r>
      <w:r w:rsidR="000C06ED">
        <w:t xml:space="preserve"> uncertainty incorporating both the relative and constant components is then:</w:t>
      </w:r>
    </w:p>
    <w:p w14:paraId="74DFF97E" w14:textId="368CAED5" w:rsidR="00955E9C" w:rsidRDefault="00955E9C" w:rsidP="000C06ED">
      <w:r>
        <w:tab/>
        <w:t xml:space="preserve">UNCRT = </w:t>
      </w:r>
      <w:r>
        <w:rPr>
          <w:i/>
        </w:rPr>
        <w:t>u</w:t>
      </w:r>
      <w:r>
        <w:tab/>
      </w:r>
      <w:r>
        <w:tab/>
      </w:r>
      <w:r>
        <w:tab/>
        <w:t>if expressed as a standard deviation (METCU = SD)</w:t>
      </w:r>
    </w:p>
    <w:p w14:paraId="2076915E" w14:textId="4E1BF0A7" w:rsidR="00955E9C" w:rsidRDefault="00955E9C" w:rsidP="000C06ED">
      <w:r>
        <w:tab/>
        <w:t xml:space="preserve">UNCRT = 2 × </w:t>
      </w:r>
      <w:r>
        <w:rPr>
          <w:i/>
        </w:rPr>
        <w:t>u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if expressed as an expanded uncertainty (METCU = U2)</w:t>
      </w:r>
    </w:p>
    <w:p w14:paraId="56ED480A" w14:textId="5612FE64" w:rsidR="00955E9C" w:rsidRDefault="00955E9C" w:rsidP="00A111EF">
      <w:pPr>
        <w:spacing w:after="240"/>
      </w:pPr>
      <w:r>
        <w:tab/>
        <w:t xml:space="preserve">UNCRT = 100 × </w:t>
      </w:r>
      <w:r>
        <w:rPr>
          <w:i/>
        </w:rPr>
        <w:t>u</w:t>
      </w:r>
      <w:r>
        <w:t xml:space="preserve"> / VALUE</w:t>
      </w:r>
      <w:r>
        <w:tab/>
      </w:r>
      <w:r w:rsidR="000C06ED">
        <w:t>if expressed</w:t>
      </w:r>
      <w:r>
        <w:t xml:space="preserve"> as a percentage (METCU = %)</w:t>
      </w:r>
    </w:p>
    <w:p w14:paraId="3D6AFCC7" w14:textId="1683B225" w:rsidR="00861A2A" w:rsidRPr="00AA3E23" w:rsidRDefault="00861A2A" w:rsidP="00D61CE1">
      <w:pPr>
        <w:spacing w:after="240"/>
      </w:pPr>
      <w:r w:rsidRPr="00AA3E23">
        <w:t xml:space="preserve">Uncertainties </w:t>
      </w:r>
      <w:r w:rsidR="005A1551" w:rsidRPr="00AA3E23">
        <w:t xml:space="preserve">should </w:t>
      </w:r>
      <w:r w:rsidRPr="00AA3E23">
        <w:t>be reported with METCU = U2 or SD.</w:t>
      </w:r>
      <w:r w:rsidR="00294266">
        <w:t xml:space="preserve"> </w:t>
      </w:r>
      <w:r w:rsidRPr="00AA3E23">
        <w:t xml:space="preserve">Using METCU = % will result in a </w:t>
      </w:r>
      <w:r w:rsidR="004F1FA0" w:rsidRPr="00AA3E23">
        <w:t>warning</w:t>
      </w:r>
      <w:r w:rsidR="00D54375" w:rsidRPr="00AA3E23">
        <w:t xml:space="preserve"> (</w:t>
      </w:r>
      <w:r w:rsidR="006113BF" w:rsidRPr="00AA3E23">
        <w:t>with a critical error if VALUE =</w:t>
      </w:r>
      <w:r w:rsidR="00D54375" w:rsidRPr="00AA3E23">
        <w:t xml:space="preserve"> 0)</w:t>
      </w:r>
      <w:r w:rsidRPr="00AA3E23">
        <w:t>.</w:t>
      </w:r>
    </w:p>
    <w:p w14:paraId="37067F4D" w14:textId="19624EC0" w:rsidR="00A31E75" w:rsidRPr="00AA3E23" w:rsidRDefault="00A31E75" w:rsidP="00D61CE1">
      <w:pPr>
        <w:spacing w:after="240"/>
      </w:pPr>
      <w:r w:rsidRPr="00AA3E23">
        <w:t xml:space="preserve">UNCRT should always be </w:t>
      </w:r>
      <w:r w:rsidR="006113BF" w:rsidRPr="00AA3E23">
        <w:t>≥</w:t>
      </w:r>
      <w:r w:rsidRPr="00AA3E23">
        <w:t xml:space="preserve"> 0.</w:t>
      </w:r>
    </w:p>
    <w:sectPr w:rsidR="00A31E75" w:rsidRPr="00AA3E23" w:rsidSect="009E4697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28F8B6" w15:done="0"/>
  <w15:commentEx w15:paraId="041FBA85" w15:done="0"/>
  <w15:commentEx w15:paraId="4775C291" w15:done="0"/>
  <w15:commentEx w15:paraId="58F01301" w15:paraIdParent="4775C291" w15:done="0"/>
  <w15:commentEx w15:paraId="28E69B6B" w15:done="0"/>
  <w15:commentEx w15:paraId="573ADAA7" w15:done="0"/>
  <w15:commentEx w15:paraId="742605AD" w15:done="0"/>
  <w15:commentEx w15:paraId="5F4498ED" w15:done="0"/>
  <w15:commentEx w15:paraId="4D302CDA" w15:done="0"/>
  <w15:commentEx w15:paraId="092C0E82" w15:done="0"/>
  <w15:commentEx w15:paraId="56FFA2FE" w15:paraIdParent="092C0E82" w15:done="0"/>
  <w15:commentEx w15:paraId="7E56C202" w15:done="0"/>
  <w15:commentEx w15:paraId="09AF8C16" w15:done="0"/>
  <w15:commentEx w15:paraId="3DFBE386" w15:done="0"/>
  <w15:commentEx w15:paraId="40F54A0B" w15:paraIdParent="3DFBE3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28F8B6" w16cid:durableId="207FEE37"/>
  <w16cid:commentId w16cid:paraId="041FBA85" w16cid:durableId="207FF108"/>
  <w16cid:commentId w16cid:paraId="4775C291" w16cid:durableId="207FEE38"/>
  <w16cid:commentId w16cid:paraId="58F01301" w16cid:durableId="207FEE39"/>
  <w16cid:commentId w16cid:paraId="28E69B6B" w16cid:durableId="207FEE3A"/>
  <w16cid:commentId w16cid:paraId="573ADAA7" w16cid:durableId="207FF183"/>
  <w16cid:commentId w16cid:paraId="742605AD" w16cid:durableId="207FEE3B"/>
  <w16cid:commentId w16cid:paraId="5F4498ED" w16cid:durableId="207FEE3C"/>
  <w16cid:commentId w16cid:paraId="4D302CDA" w16cid:durableId="207FEE3D"/>
  <w16cid:commentId w16cid:paraId="092C0E82" w16cid:durableId="207FEE3E"/>
  <w16cid:commentId w16cid:paraId="56FFA2FE" w16cid:durableId="207FEE3F"/>
  <w16cid:commentId w16cid:paraId="7E56C202" w16cid:durableId="207FEE40"/>
  <w16cid:commentId w16cid:paraId="09AF8C16" w16cid:durableId="207FEE41"/>
  <w16cid:commentId w16cid:paraId="3DFBE386" w16cid:durableId="207FEE42"/>
  <w16cid:commentId w16cid:paraId="40F54A0B" w16cid:durableId="207FF07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C0C716" w14:textId="77777777" w:rsidR="001C6B0B" w:rsidRDefault="001C6B0B" w:rsidP="00AA3E23">
      <w:pPr>
        <w:spacing w:after="0" w:line="240" w:lineRule="auto"/>
      </w:pPr>
      <w:r>
        <w:separator/>
      </w:r>
    </w:p>
  </w:endnote>
  <w:endnote w:type="continuationSeparator" w:id="0">
    <w:p w14:paraId="4450C73B" w14:textId="77777777" w:rsidR="001C6B0B" w:rsidRDefault="001C6B0B" w:rsidP="00AA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3828"/>
      <w:gridCol w:w="2974"/>
    </w:tblGrid>
    <w:tr w:rsidR="00E0679C" w:rsidRPr="0017711F" w14:paraId="7A5C399F" w14:textId="77777777" w:rsidTr="003F514C">
      <w:trPr>
        <w:cantSplit/>
        <w:trHeight w:hRule="exact" w:val="284"/>
      </w:trPr>
      <w:tc>
        <w:tcPr>
          <w:tcW w:w="1471" w:type="pct"/>
          <w:tcBorders>
            <w:bottom w:val="single" w:sz="4" w:space="0" w:color="auto"/>
          </w:tcBorders>
        </w:tcPr>
        <w:p w14:paraId="68394214" w14:textId="77777777" w:rsidR="00E0679C" w:rsidRPr="0017711F" w:rsidRDefault="00E0679C" w:rsidP="003F514C">
          <w:pPr>
            <w:pStyle w:val="Char"/>
            <w:tabs>
              <w:tab w:val="left" w:pos="272"/>
            </w:tabs>
            <w:spacing w:after="0" w:line="240" w:lineRule="auto"/>
            <w:jc w:val="right"/>
            <w:rPr>
              <w:rFonts w:ascii="Calibri" w:hAnsi="Calibri"/>
              <w:szCs w:val="18"/>
              <w:lang w:val="en-GB"/>
            </w:rPr>
          </w:pPr>
        </w:p>
      </w:tc>
      <w:tc>
        <w:tcPr>
          <w:tcW w:w="1986" w:type="pct"/>
          <w:tcBorders>
            <w:bottom w:val="single" w:sz="4" w:space="0" w:color="auto"/>
          </w:tcBorders>
        </w:tcPr>
        <w:p w14:paraId="77A8F86A" w14:textId="77777777" w:rsidR="00E0679C" w:rsidRPr="0017711F" w:rsidRDefault="00E0679C" w:rsidP="003F514C">
          <w:pPr>
            <w:pStyle w:val="Char"/>
            <w:tabs>
              <w:tab w:val="left" w:pos="272"/>
            </w:tabs>
            <w:spacing w:after="0" w:line="240" w:lineRule="auto"/>
            <w:jc w:val="right"/>
            <w:rPr>
              <w:rFonts w:ascii="Calibri" w:hAnsi="Calibri"/>
              <w:szCs w:val="18"/>
              <w:lang w:val="en-GB"/>
            </w:rPr>
          </w:pPr>
        </w:p>
      </w:tc>
      <w:tc>
        <w:tcPr>
          <w:tcW w:w="1544" w:type="pct"/>
          <w:tcBorders>
            <w:bottom w:val="single" w:sz="4" w:space="0" w:color="auto"/>
          </w:tcBorders>
        </w:tcPr>
        <w:p w14:paraId="284F0414" w14:textId="238AF375" w:rsidR="00E0679C" w:rsidRPr="0017711F" w:rsidRDefault="00E0679C" w:rsidP="003F514C">
          <w:pPr>
            <w:pStyle w:val="Char"/>
            <w:tabs>
              <w:tab w:val="left" w:pos="272"/>
            </w:tabs>
            <w:spacing w:after="0" w:line="240" w:lineRule="auto"/>
            <w:jc w:val="right"/>
            <w:rPr>
              <w:rFonts w:ascii="Calibri" w:hAnsi="Calibri"/>
              <w:szCs w:val="18"/>
              <w:lang w:val="en-GB"/>
            </w:rPr>
          </w:pPr>
          <w:r w:rsidRPr="0017711F">
            <w:rPr>
              <w:rFonts w:ascii="Calibri" w:hAnsi="Calibri"/>
              <w:szCs w:val="18"/>
              <w:lang w:val="en-GB"/>
            </w:rPr>
            <w:fldChar w:fldCharType="begin"/>
          </w:r>
          <w:r w:rsidRPr="0017711F">
            <w:rPr>
              <w:rFonts w:ascii="Calibri" w:hAnsi="Calibri"/>
              <w:szCs w:val="18"/>
              <w:lang w:val="en-GB"/>
            </w:rPr>
            <w:instrText xml:space="preserve"> PAGE </w:instrText>
          </w:r>
          <w:r w:rsidRPr="0017711F">
            <w:rPr>
              <w:rFonts w:ascii="Calibri" w:hAnsi="Calibri"/>
              <w:szCs w:val="18"/>
              <w:lang w:val="en-GB"/>
            </w:rPr>
            <w:fldChar w:fldCharType="separate"/>
          </w:r>
          <w:r w:rsidR="00F00E1B">
            <w:rPr>
              <w:rFonts w:ascii="Calibri" w:hAnsi="Calibri"/>
              <w:noProof/>
              <w:szCs w:val="18"/>
              <w:lang w:val="en-GB"/>
            </w:rPr>
            <w:t>4</w:t>
          </w:r>
          <w:r w:rsidRPr="0017711F">
            <w:rPr>
              <w:rFonts w:ascii="Calibri" w:hAnsi="Calibri"/>
              <w:szCs w:val="18"/>
              <w:lang w:val="en-GB"/>
            </w:rPr>
            <w:fldChar w:fldCharType="end"/>
          </w:r>
          <w:r w:rsidRPr="0017711F">
            <w:rPr>
              <w:rFonts w:ascii="Calibri" w:hAnsi="Calibri"/>
              <w:szCs w:val="18"/>
              <w:lang w:val="en-GB"/>
            </w:rPr>
            <w:t xml:space="preserve"> of </w:t>
          </w:r>
          <w:r w:rsidRPr="0017711F">
            <w:rPr>
              <w:rFonts w:ascii="Calibri" w:hAnsi="Calibri"/>
              <w:szCs w:val="18"/>
              <w:lang w:val="en-GB"/>
            </w:rPr>
            <w:fldChar w:fldCharType="begin"/>
          </w:r>
          <w:r w:rsidRPr="0017711F">
            <w:rPr>
              <w:rFonts w:ascii="Calibri" w:hAnsi="Calibri"/>
              <w:szCs w:val="18"/>
              <w:lang w:val="en-GB"/>
            </w:rPr>
            <w:instrText xml:space="preserve"> NUMPAGES </w:instrText>
          </w:r>
          <w:r w:rsidRPr="0017711F">
            <w:rPr>
              <w:rFonts w:ascii="Calibri" w:hAnsi="Calibri"/>
              <w:szCs w:val="18"/>
              <w:lang w:val="en-GB"/>
            </w:rPr>
            <w:fldChar w:fldCharType="separate"/>
          </w:r>
          <w:r w:rsidR="00F00E1B">
            <w:rPr>
              <w:rFonts w:ascii="Calibri" w:hAnsi="Calibri"/>
              <w:noProof/>
              <w:szCs w:val="18"/>
              <w:lang w:val="en-GB"/>
            </w:rPr>
            <w:t>4</w:t>
          </w:r>
          <w:r w:rsidRPr="0017711F">
            <w:rPr>
              <w:rFonts w:ascii="Calibri" w:hAnsi="Calibri"/>
              <w:szCs w:val="18"/>
              <w:lang w:val="en-GB"/>
            </w:rPr>
            <w:fldChar w:fldCharType="end"/>
          </w:r>
        </w:p>
      </w:tc>
    </w:tr>
    <w:tr w:rsidR="00E0679C" w:rsidRPr="0017711F" w14:paraId="263A62CE" w14:textId="77777777" w:rsidTr="003F514C">
      <w:trPr>
        <w:cantSplit/>
      </w:trPr>
      <w:tc>
        <w:tcPr>
          <w:tcW w:w="1471" w:type="pct"/>
          <w:tcBorders>
            <w:top w:val="single" w:sz="4" w:space="0" w:color="auto"/>
          </w:tcBorders>
        </w:tcPr>
        <w:p w14:paraId="3F1B781B" w14:textId="77777777" w:rsidR="00E0679C" w:rsidRPr="0017711F" w:rsidRDefault="00E0679C" w:rsidP="003F514C">
          <w:pPr>
            <w:pStyle w:val="Char"/>
            <w:tabs>
              <w:tab w:val="left" w:pos="272"/>
            </w:tabs>
            <w:spacing w:after="0" w:line="240" w:lineRule="auto"/>
            <w:rPr>
              <w:rFonts w:ascii="Calibri" w:hAnsi="Calibri"/>
              <w:szCs w:val="18"/>
              <w:lang w:val="en-GB"/>
            </w:rPr>
          </w:pPr>
          <w:r w:rsidRPr="0017711F">
            <w:rPr>
              <w:rFonts w:ascii="Calibri" w:hAnsi="Calibri"/>
              <w:szCs w:val="18"/>
              <w:lang w:val="en-GB"/>
            </w:rPr>
            <w:t>OSPAR Commission</w:t>
          </w:r>
        </w:p>
      </w:tc>
      <w:tc>
        <w:tcPr>
          <w:tcW w:w="1986" w:type="pct"/>
          <w:tcBorders>
            <w:top w:val="single" w:sz="4" w:space="0" w:color="auto"/>
          </w:tcBorders>
        </w:tcPr>
        <w:p w14:paraId="1BDB7A81" w14:textId="03E2359E" w:rsidR="00E0679C" w:rsidRPr="0017711F" w:rsidRDefault="00E0679C" w:rsidP="003F514C">
          <w:pPr>
            <w:pStyle w:val="Char"/>
            <w:tabs>
              <w:tab w:val="left" w:pos="272"/>
            </w:tabs>
            <w:spacing w:after="0" w:line="240" w:lineRule="auto"/>
            <w:jc w:val="center"/>
            <w:rPr>
              <w:rFonts w:ascii="Calibri" w:hAnsi="Calibri"/>
              <w:szCs w:val="18"/>
              <w:lang w:val="en-GB"/>
            </w:rPr>
          </w:pPr>
          <w:r>
            <w:rPr>
              <w:rFonts w:ascii="Calibri" w:hAnsi="Calibri"/>
              <w:szCs w:val="18"/>
              <w:lang w:val="en-GB"/>
            </w:rPr>
            <w:t>S</w:t>
          </w:r>
          <w:r w:rsidRPr="0017711F">
            <w:rPr>
              <w:rFonts w:ascii="Calibri" w:hAnsi="Calibri"/>
              <w:szCs w:val="18"/>
              <w:lang w:val="en-GB"/>
            </w:rPr>
            <w:t>ummary record – MIME 2018</w:t>
          </w:r>
        </w:p>
      </w:tc>
      <w:tc>
        <w:tcPr>
          <w:tcW w:w="1544" w:type="pct"/>
          <w:tcBorders>
            <w:top w:val="single" w:sz="4" w:space="0" w:color="auto"/>
          </w:tcBorders>
        </w:tcPr>
        <w:p w14:paraId="4DF76068" w14:textId="77255740" w:rsidR="00E0679C" w:rsidRPr="0017711F" w:rsidRDefault="00E0679C" w:rsidP="00AA3E23">
          <w:pPr>
            <w:pStyle w:val="Char"/>
            <w:tabs>
              <w:tab w:val="left" w:pos="272"/>
            </w:tabs>
            <w:spacing w:after="0" w:line="240" w:lineRule="auto"/>
            <w:jc w:val="right"/>
            <w:rPr>
              <w:rFonts w:ascii="Calibri" w:hAnsi="Calibri"/>
              <w:szCs w:val="18"/>
              <w:lang w:val="en-GB"/>
            </w:rPr>
          </w:pPr>
          <w:r w:rsidRPr="0017711F">
            <w:rPr>
              <w:rFonts w:ascii="Calibri" w:hAnsi="Calibri"/>
              <w:szCs w:val="18"/>
              <w:lang w:val="en-GB"/>
            </w:rPr>
            <w:tab/>
            <w:t>MIME 18/</w:t>
          </w:r>
          <w:r>
            <w:rPr>
              <w:rFonts w:ascii="Calibri" w:hAnsi="Calibri"/>
              <w:szCs w:val="18"/>
              <w:lang w:val="en-GB"/>
            </w:rPr>
            <w:t>10</w:t>
          </w:r>
          <w:r w:rsidRPr="0017711F">
            <w:rPr>
              <w:rFonts w:ascii="Calibri" w:hAnsi="Calibri"/>
              <w:szCs w:val="18"/>
              <w:lang w:val="en-GB"/>
            </w:rPr>
            <w:t>/</w:t>
          </w:r>
          <w:r>
            <w:rPr>
              <w:rFonts w:ascii="Calibri" w:hAnsi="Calibri"/>
              <w:szCs w:val="18"/>
              <w:lang w:val="en-GB"/>
            </w:rPr>
            <w:t>1, Annex 5</w:t>
          </w:r>
        </w:p>
      </w:tc>
    </w:tr>
  </w:tbl>
  <w:p w14:paraId="02AF9182" w14:textId="77777777" w:rsidR="00E0679C" w:rsidRPr="00AA3E23" w:rsidRDefault="00E0679C" w:rsidP="00AA3E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9BA89" w14:textId="77777777" w:rsidR="001C6B0B" w:rsidRDefault="001C6B0B" w:rsidP="00AA3E23">
      <w:pPr>
        <w:spacing w:after="0" w:line="240" w:lineRule="auto"/>
      </w:pPr>
      <w:r>
        <w:separator/>
      </w:r>
    </w:p>
  </w:footnote>
  <w:footnote w:type="continuationSeparator" w:id="0">
    <w:p w14:paraId="7869DEF5" w14:textId="77777777" w:rsidR="001C6B0B" w:rsidRDefault="001C6B0B" w:rsidP="00AA3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8E7"/>
    <w:multiLevelType w:val="hybridMultilevel"/>
    <w:tmpl w:val="1C881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1064E3"/>
    <w:multiLevelType w:val="hybridMultilevel"/>
    <w:tmpl w:val="2C867C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85830"/>
    <w:multiLevelType w:val="hybridMultilevel"/>
    <w:tmpl w:val="F59E6F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6A13B7"/>
    <w:multiLevelType w:val="hybridMultilevel"/>
    <w:tmpl w:val="1C38DC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86EB8"/>
    <w:multiLevelType w:val="hybridMultilevel"/>
    <w:tmpl w:val="984E55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5199F"/>
    <w:multiLevelType w:val="hybridMultilevel"/>
    <w:tmpl w:val="169CD9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A5E7F"/>
    <w:multiLevelType w:val="hybridMultilevel"/>
    <w:tmpl w:val="095EDE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E5022F"/>
    <w:multiLevelType w:val="hybridMultilevel"/>
    <w:tmpl w:val="CB28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A1935"/>
    <w:multiLevelType w:val="hybridMultilevel"/>
    <w:tmpl w:val="4F6C4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7D39D7"/>
    <w:multiLevelType w:val="hybridMultilevel"/>
    <w:tmpl w:val="5142E4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58138B"/>
    <w:multiLevelType w:val="hybridMultilevel"/>
    <w:tmpl w:val="DD769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514DFA"/>
    <w:multiLevelType w:val="hybridMultilevel"/>
    <w:tmpl w:val="4BF211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FA588B"/>
    <w:multiLevelType w:val="hybridMultilevel"/>
    <w:tmpl w:val="07EC46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rstin Pütz">
    <w15:presenceInfo w15:providerId="AD" w15:userId="S-1-5-21-507921405-1757981266-725345543-13852"/>
  </w15:person>
  <w15:person w15:author="Sarah Josefsson">
    <w15:presenceInfo w15:providerId="AD" w15:userId="S-1-5-21-1444693150-211357965-837300805-11991"/>
  </w15:person>
  <w15:person w15:author="Sara Danielsson">
    <w15:presenceInfo w15:providerId="AD" w15:userId="S-1-5-21-507921405-1757981266-725345543-4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F8"/>
    <w:rsid w:val="00014AFF"/>
    <w:rsid w:val="0001740E"/>
    <w:rsid w:val="0002376F"/>
    <w:rsid w:val="000258BA"/>
    <w:rsid w:val="000277C9"/>
    <w:rsid w:val="00033BD0"/>
    <w:rsid w:val="0003745F"/>
    <w:rsid w:val="000447A2"/>
    <w:rsid w:val="00045C17"/>
    <w:rsid w:val="00046FB8"/>
    <w:rsid w:val="00055482"/>
    <w:rsid w:val="00056267"/>
    <w:rsid w:val="00066ADD"/>
    <w:rsid w:val="000670F5"/>
    <w:rsid w:val="00082142"/>
    <w:rsid w:val="0009065C"/>
    <w:rsid w:val="000910AA"/>
    <w:rsid w:val="000A4247"/>
    <w:rsid w:val="000B049F"/>
    <w:rsid w:val="000C06ED"/>
    <w:rsid w:val="000C2577"/>
    <w:rsid w:val="000E0C41"/>
    <w:rsid w:val="000E26A6"/>
    <w:rsid w:val="000F0083"/>
    <w:rsid w:val="00120E47"/>
    <w:rsid w:val="001236F3"/>
    <w:rsid w:val="00124C3F"/>
    <w:rsid w:val="001327CE"/>
    <w:rsid w:val="0013392C"/>
    <w:rsid w:val="00155D81"/>
    <w:rsid w:val="00161F8D"/>
    <w:rsid w:val="00162FF5"/>
    <w:rsid w:val="00174110"/>
    <w:rsid w:val="00174ECE"/>
    <w:rsid w:val="001811BF"/>
    <w:rsid w:val="001970E4"/>
    <w:rsid w:val="001C15B3"/>
    <w:rsid w:val="001C3D64"/>
    <w:rsid w:val="001C6B0B"/>
    <w:rsid w:val="001D2AB8"/>
    <w:rsid w:val="001D73AF"/>
    <w:rsid w:val="001E0DE1"/>
    <w:rsid w:val="001E369A"/>
    <w:rsid w:val="001E4101"/>
    <w:rsid w:val="001E7AAA"/>
    <w:rsid w:val="002001CA"/>
    <w:rsid w:val="002047E0"/>
    <w:rsid w:val="002058DE"/>
    <w:rsid w:val="00212A84"/>
    <w:rsid w:val="002206F9"/>
    <w:rsid w:val="002352D5"/>
    <w:rsid w:val="00242F7F"/>
    <w:rsid w:val="00244521"/>
    <w:rsid w:val="00255198"/>
    <w:rsid w:val="002725F3"/>
    <w:rsid w:val="0027596B"/>
    <w:rsid w:val="0029058D"/>
    <w:rsid w:val="0029235F"/>
    <w:rsid w:val="00294266"/>
    <w:rsid w:val="002A08EC"/>
    <w:rsid w:val="002A3733"/>
    <w:rsid w:val="002E7B03"/>
    <w:rsid w:val="002F758C"/>
    <w:rsid w:val="003002B2"/>
    <w:rsid w:val="0030220C"/>
    <w:rsid w:val="00311ABD"/>
    <w:rsid w:val="00375763"/>
    <w:rsid w:val="003C51B4"/>
    <w:rsid w:val="003C5F06"/>
    <w:rsid w:val="003F514C"/>
    <w:rsid w:val="00400DDB"/>
    <w:rsid w:val="0043439B"/>
    <w:rsid w:val="004378B1"/>
    <w:rsid w:val="004403F3"/>
    <w:rsid w:val="00450B94"/>
    <w:rsid w:val="00453F05"/>
    <w:rsid w:val="004579ED"/>
    <w:rsid w:val="004608FA"/>
    <w:rsid w:val="00467D6F"/>
    <w:rsid w:val="004757CE"/>
    <w:rsid w:val="004A1708"/>
    <w:rsid w:val="004A4EA6"/>
    <w:rsid w:val="004E3D40"/>
    <w:rsid w:val="004E7CBE"/>
    <w:rsid w:val="004F1FA0"/>
    <w:rsid w:val="00511C9B"/>
    <w:rsid w:val="00515360"/>
    <w:rsid w:val="0052308B"/>
    <w:rsid w:val="00526104"/>
    <w:rsid w:val="005269F5"/>
    <w:rsid w:val="00531658"/>
    <w:rsid w:val="00543D15"/>
    <w:rsid w:val="005443BA"/>
    <w:rsid w:val="00544873"/>
    <w:rsid w:val="0055124C"/>
    <w:rsid w:val="00553F58"/>
    <w:rsid w:val="00564A02"/>
    <w:rsid w:val="005663C2"/>
    <w:rsid w:val="00567B28"/>
    <w:rsid w:val="00597002"/>
    <w:rsid w:val="005A1551"/>
    <w:rsid w:val="005A1783"/>
    <w:rsid w:val="005B118C"/>
    <w:rsid w:val="005B134A"/>
    <w:rsid w:val="006014D8"/>
    <w:rsid w:val="00605201"/>
    <w:rsid w:val="006113BF"/>
    <w:rsid w:val="00637F4A"/>
    <w:rsid w:val="006415F8"/>
    <w:rsid w:val="00645390"/>
    <w:rsid w:val="00646DD2"/>
    <w:rsid w:val="00675077"/>
    <w:rsid w:val="006941DA"/>
    <w:rsid w:val="006B711F"/>
    <w:rsid w:val="006C2672"/>
    <w:rsid w:val="006C5EC5"/>
    <w:rsid w:val="006D176C"/>
    <w:rsid w:val="006E0D62"/>
    <w:rsid w:val="007150D2"/>
    <w:rsid w:val="007165EE"/>
    <w:rsid w:val="00726295"/>
    <w:rsid w:val="00730A65"/>
    <w:rsid w:val="00784395"/>
    <w:rsid w:val="00791D40"/>
    <w:rsid w:val="00797C81"/>
    <w:rsid w:val="007A44F2"/>
    <w:rsid w:val="007B16AD"/>
    <w:rsid w:val="007B64A1"/>
    <w:rsid w:val="007C08EC"/>
    <w:rsid w:val="007C28CF"/>
    <w:rsid w:val="007C5DEE"/>
    <w:rsid w:val="007C7C19"/>
    <w:rsid w:val="007D65EE"/>
    <w:rsid w:val="00807F48"/>
    <w:rsid w:val="0082452D"/>
    <w:rsid w:val="008267E2"/>
    <w:rsid w:val="00827268"/>
    <w:rsid w:val="00833746"/>
    <w:rsid w:val="008460AA"/>
    <w:rsid w:val="00852C59"/>
    <w:rsid w:val="0085497E"/>
    <w:rsid w:val="00861A2A"/>
    <w:rsid w:val="0086330A"/>
    <w:rsid w:val="00870130"/>
    <w:rsid w:val="008734D0"/>
    <w:rsid w:val="008906D9"/>
    <w:rsid w:val="008A5961"/>
    <w:rsid w:val="008D0513"/>
    <w:rsid w:val="00900AE0"/>
    <w:rsid w:val="00955E9C"/>
    <w:rsid w:val="009619D6"/>
    <w:rsid w:val="00980847"/>
    <w:rsid w:val="009A43E4"/>
    <w:rsid w:val="009D6301"/>
    <w:rsid w:val="009E4697"/>
    <w:rsid w:val="009F6ABC"/>
    <w:rsid w:val="009F6CD7"/>
    <w:rsid w:val="00A00E38"/>
    <w:rsid w:val="00A111EF"/>
    <w:rsid w:val="00A15304"/>
    <w:rsid w:val="00A206CE"/>
    <w:rsid w:val="00A21DB9"/>
    <w:rsid w:val="00A27B98"/>
    <w:rsid w:val="00A31E75"/>
    <w:rsid w:val="00A3473D"/>
    <w:rsid w:val="00A3516A"/>
    <w:rsid w:val="00A438E4"/>
    <w:rsid w:val="00A47213"/>
    <w:rsid w:val="00A53D58"/>
    <w:rsid w:val="00A74930"/>
    <w:rsid w:val="00A74F28"/>
    <w:rsid w:val="00A77400"/>
    <w:rsid w:val="00A8195D"/>
    <w:rsid w:val="00AA3E23"/>
    <w:rsid w:val="00AB2FD4"/>
    <w:rsid w:val="00AE1CA1"/>
    <w:rsid w:val="00AE5D6D"/>
    <w:rsid w:val="00AE7208"/>
    <w:rsid w:val="00AF38FF"/>
    <w:rsid w:val="00B008CA"/>
    <w:rsid w:val="00B256BB"/>
    <w:rsid w:val="00B3665A"/>
    <w:rsid w:val="00B572E9"/>
    <w:rsid w:val="00B6556E"/>
    <w:rsid w:val="00B65F65"/>
    <w:rsid w:val="00B677BC"/>
    <w:rsid w:val="00B744D9"/>
    <w:rsid w:val="00B75FA1"/>
    <w:rsid w:val="00B80248"/>
    <w:rsid w:val="00B85060"/>
    <w:rsid w:val="00B90529"/>
    <w:rsid w:val="00BA0377"/>
    <w:rsid w:val="00BA357A"/>
    <w:rsid w:val="00BA3DD4"/>
    <w:rsid w:val="00BB2859"/>
    <w:rsid w:val="00BB7903"/>
    <w:rsid w:val="00BD147D"/>
    <w:rsid w:val="00BD76A7"/>
    <w:rsid w:val="00BE1102"/>
    <w:rsid w:val="00BE4097"/>
    <w:rsid w:val="00BF34E0"/>
    <w:rsid w:val="00C04D44"/>
    <w:rsid w:val="00C153ED"/>
    <w:rsid w:val="00C153FB"/>
    <w:rsid w:val="00C1636B"/>
    <w:rsid w:val="00C23DB5"/>
    <w:rsid w:val="00C25CC9"/>
    <w:rsid w:val="00C442FE"/>
    <w:rsid w:val="00C449BE"/>
    <w:rsid w:val="00C53446"/>
    <w:rsid w:val="00C62799"/>
    <w:rsid w:val="00C7654E"/>
    <w:rsid w:val="00C81E32"/>
    <w:rsid w:val="00C83D4D"/>
    <w:rsid w:val="00CA4D50"/>
    <w:rsid w:val="00CC2A11"/>
    <w:rsid w:val="00CD1035"/>
    <w:rsid w:val="00CD4841"/>
    <w:rsid w:val="00CD6043"/>
    <w:rsid w:val="00CF2502"/>
    <w:rsid w:val="00D00EA4"/>
    <w:rsid w:val="00D01DCC"/>
    <w:rsid w:val="00D0434A"/>
    <w:rsid w:val="00D07DA7"/>
    <w:rsid w:val="00D275FC"/>
    <w:rsid w:val="00D3369B"/>
    <w:rsid w:val="00D357EA"/>
    <w:rsid w:val="00D40B4E"/>
    <w:rsid w:val="00D41F35"/>
    <w:rsid w:val="00D45B97"/>
    <w:rsid w:val="00D54375"/>
    <w:rsid w:val="00D5757A"/>
    <w:rsid w:val="00D575F6"/>
    <w:rsid w:val="00D60F75"/>
    <w:rsid w:val="00D61CE1"/>
    <w:rsid w:val="00D71B1B"/>
    <w:rsid w:val="00D7355A"/>
    <w:rsid w:val="00DA310D"/>
    <w:rsid w:val="00DC7FBA"/>
    <w:rsid w:val="00DD5CC4"/>
    <w:rsid w:val="00DD7753"/>
    <w:rsid w:val="00DE2AD7"/>
    <w:rsid w:val="00DE531E"/>
    <w:rsid w:val="00E01778"/>
    <w:rsid w:val="00E0679C"/>
    <w:rsid w:val="00E1080E"/>
    <w:rsid w:val="00E179F8"/>
    <w:rsid w:val="00E218B4"/>
    <w:rsid w:val="00E25D64"/>
    <w:rsid w:val="00E35817"/>
    <w:rsid w:val="00E42F5B"/>
    <w:rsid w:val="00E456C1"/>
    <w:rsid w:val="00E64FD0"/>
    <w:rsid w:val="00E7243C"/>
    <w:rsid w:val="00E857DB"/>
    <w:rsid w:val="00E9225D"/>
    <w:rsid w:val="00E96B9F"/>
    <w:rsid w:val="00EA2FAB"/>
    <w:rsid w:val="00EA4642"/>
    <w:rsid w:val="00EA51E3"/>
    <w:rsid w:val="00EB5941"/>
    <w:rsid w:val="00EB728B"/>
    <w:rsid w:val="00EC727F"/>
    <w:rsid w:val="00F00E1B"/>
    <w:rsid w:val="00F2043E"/>
    <w:rsid w:val="00F34A07"/>
    <w:rsid w:val="00F42B53"/>
    <w:rsid w:val="00F44635"/>
    <w:rsid w:val="00F45A5E"/>
    <w:rsid w:val="00F66D47"/>
    <w:rsid w:val="00FB034A"/>
    <w:rsid w:val="00FB727A"/>
    <w:rsid w:val="00FC55CA"/>
    <w:rsid w:val="00FD31D5"/>
    <w:rsid w:val="00FE5098"/>
    <w:rsid w:val="00FF1ECE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108B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23"/>
    <w:pPr>
      <w:spacing w:after="120"/>
      <w:jc w:val="both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E23"/>
    <w:pPr>
      <w:spacing w:before="24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7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7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778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78"/>
    <w:rPr>
      <w:rFonts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663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7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B72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28B"/>
    <w:rPr>
      <w:b/>
      <w:bCs/>
    </w:rPr>
  </w:style>
  <w:style w:type="paragraph" w:styleId="Title">
    <w:name w:val="Title"/>
    <w:link w:val="TitleChar"/>
    <w:qFormat/>
    <w:rsid w:val="00AA3E23"/>
    <w:pPr>
      <w:spacing w:before="240" w:after="240"/>
      <w:jc w:val="both"/>
      <w:outlineLvl w:val="0"/>
    </w:pPr>
    <w:rPr>
      <w:rFonts w:ascii="Calibri" w:eastAsia="Times New Roman" w:hAnsi="Calibri" w:cs="Times New Roman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AA3E23"/>
    <w:rPr>
      <w:rFonts w:ascii="Calibri" w:eastAsia="Times New Roman" w:hAnsi="Calibri" w:cs="Times New Roman"/>
      <w:kern w:val="28"/>
      <w:sz w:val="40"/>
    </w:rPr>
  </w:style>
  <w:style w:type="paragraph" w:customStyle="1" w:styleId="Docheader">
    <w:name w:val="Doc header"/>
    <w:basedOn w:val="Normal"/>
    <w:rsid w:val="00AA3E23"/>
    <w:pPr>
      <w:tabs>
        <w:tab w:val="left" w:pos="567"/>
      </w:tabs>
      <w:spacing w:after="0" w:line="280" w:lineRule="exact"/>
      <w:jc w:val="left"/>
    </w:pPr>
    <w:rPr>
      <w:rFonts w:eastAsia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2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AA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23"/>
    <w:rPr>
      <w:rFonts w:ascii="Calibri" w:hAnsi="Calibri"/>
      <w:sz w:val="22"/>
    </w:rPr>
  </w:style>
  <w:style w:type="paragraph" w:customStyle="1" w:styleId="Char">
    <w:name w:val="Char"/>
    <w:basedOn w:val="Normal"/>
    <w:rsid w:val="00AA3E23"/>
    <w:pPr>
      <w:spacing w:after="160" w:line="240" w:lineRule="exact"/>
      <w:jc w:val="left"/>
    </w:pPr>
    <w:rPr>
      <w:rFonts w:ascii="Tahoma" w:eastAsia="Times New Roman" w:hAnsi="Tahoma" w:cs="Times New Roman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3E23"/>
    <w:rPr>
      <w:rFonts w:ascii="Calibri" w:hAnsi="Calibri"/>
      <w:sz w:val="26"/>
      <w:szCs w:val="26"/>
    </w:rPr>
  </w:style>
  <w:style w:type="paragraph" w:styleId="Revision">
    <w:name w:val="Revision"/>
    <w:hidden/>
    <w:uiPriority w:val="99"/>
    <w:semiHidden/>
    <w:rsid w:val="0082452D"/>
    <w:pPr>
      <w:spacing w:line="240" w:lineRule="auto"/>
    </w:pPr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CD4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8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23"/>
    <w:pPr>
      <w:spacing w:after="120"/>
      <w:jc w:val="both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E23"/>
    <w:pPr>
      <w:spacing w:before="240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7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7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778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78"/>
    <w:rPr>
      <w:rFonts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663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72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B72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28B"/>
    <w:rPr>
      <w:b/>
      <w:bCs/>
    </w:rPr>
  </w:style>
  <w:style w:type="paragraph" w:styleId="Title">
    <w:name w:val="Title"/>
    <w:link w:val="TitleChar"/>
    <w:qFormat/>
    <w:rsid w:val="00AA3E23"/>
    <w:pPr>
      <w:spacing w:before="240" w:after="240"/>
      <w:jc w:val="both"/>
      <w:outlineLvl w:val="0"/>
    </w:pPr>
    <w:rPr>
      <w:rFonts w:ascii="Calibri" w:eastAsia="Times New Roman" w:hAnsi="Calibri" w:cs="Times New Roman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AA3E23"/>
    <w:rPr>
      <w:rFonts w:ascii="Calibri" w:eastAsia="Times New Roman" w:hAnsi="Calibri" w:cs="Times New Roman"/>
      <w:kern w:val="28"/>
      <w:sz w:val="40"/>
    </w:rPr>
  </w:style>
  <w:style w:type="paragraph" w:customStyle="1" w:styleId="Docheader">
    <w:name w:val="Doc header"/>
    <w:basedOn w:val="Normal"/>
    <w:rsid w:val="00AA3E23"/>
    <w:pPr>
      <w:tabs>
        <w:tab w:val="left" w:pos="567"/>
      </w:tabs>
      <w:spacing w:after="0" w:line="280" w:lineRule="exact"/>
      <w:jc w:val="left"/>
    </w:pPr>
    <w:rPr>
      <w:rFonts w:eastAsia="Times New Roman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2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AA3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23"/>
    <w:rPr>
      <w:rFonts w:ascii="Calibri" w:hAnsi="Calibri"/>
      <w:sz w:val="22"/>
    </w:rPr>
  </w:style>
  <w:style w:type="paragraph" w:customStyle="1" w:styleId="Char">
    <w:name w:val="Char"/>
    <w:basedOn w:val="Normal"/>
    <w:rsid w:val="00AA3E23"/>
    <w:pPr>
      <w:spacing w:after="160" w:line="240" w:lineRule="exact"/>
      <w:jc w:val="left"/>
    </w:pPr>
    <w:rPr>
      <w:rFonts w:ascii="Tahoma" w:eastAsia="Times New Roman" w:hAnsi="Tahoma" w:cs="Times New Roman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3E23"/>
    <w:rPr>
      <w:rFonts w:ascii="Calibri" w:hAnsi="Calibri"/>
      <w:sz w:val="26"/>
      <w:szCs w:val="26"/>
    </w:rPr>
  </w:style>
  <w:style w:type="paragraph" w:styleId="Revision">
    <w:name w:val="Revision"/>
    <w:hidden/>
    <w:uiPriority w:val="99"/>
    <w:semiHidden/>
    <w:rsid w:val="0082452D"/>
    <w:pPr>
      <w:spacing w:line="240" w:lineRule="auto"/>
    </w:pPr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CD48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8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ocab.ices.dk/?ref=21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https://vocab.ices.dk/?CodeID=543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ocab.ices.dk/?CodeID=54317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vocab.ices.dk/?CodeID=54316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s://vocab.ices.dk/?ref=180" TargetMode="External"/><Relationship Id="rId14" Type="http://schemas.openxmlformats.org/officeDocument/2006/relationships/image" Target="media/image1.wmf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1981D-66B7-4C40-998A-F179ED6CB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1367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Scottish Government</Company>
  <LinksUpToDate>false</LinksUpToDate>
  <CharactersWithSpaces>9143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Fryer</dc:creator>
  <cp:lastModifiedBy>Eleanor Dening</cp:lastModifiedBy>
  <cp:revision>2</cp:revision>
  <dcterms:created xsi:type="dcterms:W3CDTF">2019-06-05T08:58:00Z</dcterms:created>
  <dcterms:modified xsi:type="dcterms:W3CDTF">2019-06-05T08:58:00Z</dcterms:modified>
</cp:coreProperties>
</file>